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05F4" w14:textId="5B7227D2" w:rsidR="00EE05A3" w:rsidRDefault="00EE05A3" w:rsidP="00EE05A3"/>
    <w:tbl>
      <w:tblPr>
        <w:tblW w:w="9582" w:type="dxa"/>
        <w:tblInd w:w="-794" w:type="dxa"/>
        <w:tblLayout w:type="fixed"/>
        <w:tblCellMar>
          <w:left w:w="0" w:type="dxa"/>
          <w:right w:w="0" w:type="dxa"/>
        </w:tblCellMar>
        <w:tblLook w:val="0000" w:firstRow="0" w:lastRow="0" w:firstColumn="0" w:lastColumn="0" w:noHBand="0" w:noVBand="0"/>
      </w:tblPr>
      <w:tblGrid>
        <w:gridCol w:w="3653"/>
        <w:gridCol w:w="3804"/>
        <w:gridCol w:w="2125"/>
      </w:tblGrid>
      <w:tr w:rsidR="00682B7A" w14:paraId="3C779672" w14:textId="77777777" w:rsidTr="00BF00BD">
        <w:trPr>
          <w:cantSplit/>
          <w:trHeight w:hRule="exact" w:val="735"/>
        </w:trPr>
        <w:tc>
          <w:tcPr>
            <w:tcW w:w="3653" w:type="dxa"/>
            <w:noWrap/>
            <w:tcMar>
              <w:left w:w="0" w:type="dxa"/>
              <w:right w:w="0" w:type="dxa"/>
            </w:tcMar>
            <w:vAlign w:val="center"/>
          </w:tcPr>
          <w:p w14:paraId="116036B0" w14:textId="12A6CE6F" w:rsidR="00682B7A" w:rsidRPr="00FC3A53" w:rsidRDefault="00BF00BD" w:rsidP="00FC3A53">
            <w:pPr>
              <w:pStyle w:val="Body0"/>
              <w:rPr>
                <w:rStyle w:val="FilenamePathname"/>
              </w:rPr>
            </w:pPr>
            <w:r w:rsidRPr="00CB09C7">
              <w:rPr>
                <w:noProof/>
              </w:rPr>
              <w:drawing>
                <wp:inline distT="0" distB="0" distL="0" distR="0" wp14:anchorId="244A2668" wp14:editId="4BB03275">
                  <wp:extent cx="1476000" cy="334800"/>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000" cy="334800"/>
                          </a:xfrm>
                          <a:prstGeom prst="rect">
                            <a:avLst/>
                          </a:prstGeom>
                        </pic:spPr>
                      </pic:pic>
                    </a:graphicData>
                  </a:graphic>
                </wp:inline>
              </w:drawing>
            </w:r>
          </w:p>
        </w:tc>
        <w:tc>
          <w:tcPr>
            <w:tcW w:w="5929" w:type="dxa"/>
            <w:gridSpan w:val="2"/>
          </w:tcPr>
          <w:p w14:paraId="331EB7A2" w14:textId="77777777" w:rsidR="00682B7A" w:rsidRDefault="00682B7A" w:rsidP="00E10C3A">
            <w:pPr>
              <w:pStyle w:val="DocType"/>
            </w:pPr>
            <w:r>
              <w:t>PTV VISUM Beispielbeschreibung</w:t>
            </w:r>
          </w:p>
        </w:tc>
      </w:tr>
      <w:tr w:rsidR="00682B7A" w14:paraId="147D8381" w14:textId="77777777" w:rsidTr="00BF00BD">
        <w:trPr>
          <w:cantSplit/>
          <w:trHeight w:val="1270"/>
        </w:trPr>
        <w:tc>
          <w:tcPr>
            <w:tcW w:w="9582" w:type="dxa"/>
            <w:gridSpan w:val="3"/>
          </w:tcPr>
          <w:p w14:paraId="52D37006" w14:textId="77777777" w:rsidR="00682B7A" w:rsidRPr="00442725" w:rsidRDefault="00682B7A" w:rsidP="00E10C3A"/>
        </w:tc>
      </w:tr>
      <w:tr w:rsidR="00682B7A" w14:paraId="25C4C86B" w14:textId="77777777" w:rsidTr="00BF00BD">
        <w:trPr>
          <w:cantSplit/>
          <w:trHeight w:hRule="exact" w:val="680"/>
        </w:trPr>
        <w:tc>
          <w:tcPr>
            <w:tcW w:w="7457" w:type="dxa"/>
            <w:gridSpan w:val="2"/>
            <w:noWrap/>
            <w:tcMar>
              <w:top w:w="0" w:type="dxa"/>
              <w:left w:w="0" w:type="dxa"/>
              <w:bottom w:w="0" w:type="dxa"/>
              <w:right w:w="0" w:type="dxa"/>
            </w:tcMar>
            <w:vAlign w:val="bottom"/>
          </w:tcPr>
          <w:p w14:paraId="2E2A9FDD" w14:textId="03063A37" w:rsidR="00682B7A" w:rsidRDefault="00BF00BD" w:rsidP="00BF00BD">
            <w:pPr>
              <w:pStyle w:val="MainTitle"/>
            </w:pPr>
            <w:r>
              <w:t>EIN AKTIVITÄTEN-BASIERTES MODELL</w:t>
            </w:r>
          </w:p>
        </w:tc>
        <w:tc>
          <w:tcPr>
            <w:tcW w:w="2125" w:type="dxa"/>
            <w:tcBorders>
              <w:left w:val="nil"/>
            </w:tcBorders>
            <w:vAlign w:val="bottom"/>
          </w:tcPr>
          <w:p w14:paraId="3443BD60" w14:textId="77777777" w:rsidR="00682B7A" w:rsidRDefault="00682B7A" w:rsidP="00E10C3A">
            <w:pPr>
              <w:pStyle w:val="Untertitel1"/>
              <w:tabs>
                <w:tab w:val="left" w:pos="6675"/>
              </w:tabs>
            </w:pPr>
          </w:p>
        </w:tc>
      </w:tr>
      <w:tr w:rsidR="00682B7A" w14:paraId="46C330E5" w14:textId="77777777" w:rsidTr="00BF00BD">
        <w:trPr>
          <w:cantSplit/>
          <w:trHeight w:hRule="exact" w:val="680"/>
        </w:trPr>
        <w:tc>
          <w:tcPr>
            <w:tcW w:w="7457" w:type="dxa"/>
            <w:gridSpan w:val="2"/>
            <w:noWrap/>
            <w:tcMar>
              <w:top w:w="0" w:type="dxa"/>
              <w:left w:w="0" w:type="dxa"/>
              <w:bottom w:w="0" w:type="dxa"/>
              <w:right w:w="0" w:type="dxa"/>
            </w:tcMar>
            <w:vAlign w:val="bottom"/>
          </w:tcPr>
          <w:p w14:paraId="094981B9" w14:textId="50768CDF" w:rsidR="00682B7A" w:rsidRDefault="00682B7A" w:rsidP="00E10C3A">
            <w:pPr>
              <w:pStyle w:val="Untertitel1"/>
              <w:tabs>
                <w:tab w:val="left" w:pos="6675"/>
              </w:tabs>
            </w:pPr>
          </w:p>
        </w:tc>
        <w:tc>
          <w:tcPr>
            <w:tcW w:w="2125" w:type="dxa"/>
            <w:tcBorders>
              <w:left w:val="nil"/>
            </w:tcBorders>
            <w:vAlign w:val="bottom"/>
          </w:tcPr>
          <w:p w14:paraId="6402494E" w14:textId="77777777" w:rsidR="00682B7A" w:rsidRDefault="00682B7A" w:rsidP="00E10C3A">
            <w:pPr>
              <w:pStyle w:val="Untertitel1"/>
              <w:tabs>
                <w:tab w:val="left" w:pos="6675"/>
              </w:tabs>
            </w:pPr>
          </w:p>
        </w:tc>
      </w:tr>
      <w:tr w:rsidR="00682B7A" w14:paraId="0613AABA" w14:textId="77777777" w:rsidTr="00BF00BD">
        <w:trPr>
          <w:cantSplit/>
          <w:trHeight w:hRule="exact" w:val="680"/>
        </w:trPr>
        <w:tc>
          <w:tcPr>
            <w:tcW w:w="7457" w:type="dxa"/>
            <w:gridSpan w:val="2"/>
            <w:noWrap/>
            <w:tcMar>
              <w:top w:w="0" w:type="dxa"/>
              <w:left w:w="0" w:type="dxa"/>
              <w:bottom w:w="0" w:type="dxa"/>
              <w:right w:w="0" w:type="dxa"/>
            </w:tcMar>
            <w:vAlign w:val="bottom"/>
          </w:tcPr>
          <w:p w14:paraId="493788D3" w14:textId="59395705" w:rsidR="00682B7A" w:rsidRDefault="00682B7A" w:rsidP="00E10C3A">
            <w:pPr>
              <w:pStyle w:val="Untertitel1"/>
              <w:tabs>
                <w:tab w:val="left" w:pos="6675"/>
              </w:tabs>
            </w:pPr>
          </w:p>
        </w:tc>
        <w:tc>
          <w:tcPr>
            <w:tcW w:w="2125" w:type="dxa"/>
            <w:tcBorders>
              <w:left w:val="nil"/>
            </w:tcBorders>
            <w:vAlign w:val="bottom"/>
          </w:tcPr>
          <w:p w14:paraId="7288D300" w14:textId="77777777" w:rsidR="00682B7A" w:rsidRDefault="00682B7A" w:rsidP="00E10C3A">
            <w:pPr>
              <w:pStyle w:val="Untertitel1"/>
              <w:tabs>
                <w:tab w:val="left" w:pos="6675"/>
              </w:tabs>
            </w:pPr>
          </w:p>
        </w:tc>
      </w:tr>
    </w:tbl>
    <w:p w14:paraId="2073694F" w14:textId="77777777" w:rsidR="00682B7A" w:rsidRDefault="00682B7A" w:rsidP="00682B7A">
      <w:pPr>
        <w:pStyle w:val="berschrift1"/>
      </w:pPr>
      <w:r>
        <w:t>Kurzbeschreibung</w:t>
      </w:r>
    </w:p>
    <w:p w14:paraId="069BACEE" w14:textId="3B64751C" w:rsidR="00682B7A" w:rsidRPr="003B1147" w:rsidRDefault="00091B32" w:rsidP="003B1147">
      <w:pPr>
        <w:pStyle w:val="Body"/>
      </w:pPr>
      <w:r w:rsidRPr="003B1147">
        <w:t xml:space="preserve">Das Beispiel dient als Grundlage </w:t>
      </w:r>
      <w:r w:rsidR="00071782" w:rsidRPr="003B1147">
        <w:t xml:space="preserve">beim Aufbau </w:t>
      </w:r>
      <w:r w:rsidRPr="003B1147">
        <w:t xml:space="preserve">eines aktivitäten-basierten Modells in PTV Visum. Es wird der </w:t>
      </w:r>
      <w:r w:rsidR="00071782" w:rsidRPr="003B1147">
        <w:t>Modell-</w:t>
      </w:r>
      <w:r w:rsidR="00192D70" w:rsidRPr="003B1147">
        <w:t xml:space="preserve">Aufbau </w:t>
      </w:r>
      <w:r w:rsidRPr="003B1147">
        <w:t xml:space="preserve">sowie die </w:t>
      </w:r>
      <w:r w:rsidR="00071782" w:rsidRPr="003B1147">
        <w:t>Modell-</w:t>
      </w:r>
      <w:r w:rsidRPr="003B1147">
        <w:t>Verwendung</w:t>
      </w:r>
      <w:r w:rsidR="00071782" w:rsidRPr="003B1147">
        <w:t xml:space="preserve"> </w:t>
      </w:r>
      <w:r w:rsidR="00192D70" w:rsidRPr="003B1147">
        <w:t>er</w:t>
      </w:r>
      <w:r w:rsidR="0058460D">
        <w:t>läutert</w:t>
      </w:r>
      <w:r w:rsidR="00682B7A" w:rsidRPr="003B1147">
        <w:t>.</w:t>
      </w:r>
    </w:p>
    <w:p w14:paraId="1D45E6E7" w14:textId="77777777" w:rsidR="00682B7A" w:rsidRPr="009729C9" w:rsidRDefault="00682B7A" w:rsidP="00682B7A">
      <w:pPr>
        <w:pStyle w:val="berschrift1"/>
      </w:pPr>
      <w:r w:rsidRPr="009729C9">
        <w:t>Voraussetzungen</w:t>
      </w:r>
    </w:p>
    <w:p w14:paraId="1DB7E77D" w14:textId="79A33C87" w:rsidR="00682B7A" w:rsidRPr="009729C9" w:rsidRDefault="00682B7A" w:rsidP="00682B7A">
      <w:pPr>
        <w:pStyle w:val="Body0"/>
      </w:pPr>
      <w:r w:rsidRPr="009729C9">
        <w:t xml:space="preserve">Visum Module: </w:t>
      </w:r>
      <w:r w:rsidR="00192D70">
        <w:t>ABM</w:t>
      </w:r>
    </w:p>
    <w:p w14:paraId="33386966" w14:textId="54024563" w:rsidR="00682B7A" w:rsidRPr="00AA0616" w:rsidRDefault="00682B7A" w:rsidP="00682B7A">
      <w:pPr>
        <w:pStyle w:val="berschrift1"/>
      </w:pPr>
      <w:r>
        <w:rPr>
          <w:noProof/>
        </w:rPr>
        <mc:AlternateContent>
          <mc:Choice Requires="wps">
            <w:drawing>
              <wp:anchor distT="0" distB="0" distL="114300" distR="114300" simplePos="0" relativeHeight="251658240" behindDoc="0" locked="0" layoutInCell="1" allowOverlap="1" wp14:anchorId="38C9293F" wp14:editId="18403652">
                <wp:simplePos x="0" y="0"/>
                <wp:positionH relativeFrom="column">
                  <wp:posOffset>-114300</wp:posOffset>
                </wp:positionH>
                <wp:positionV relativeFrom="paragraph">
                  <wp:posOffset>9715500</wp:posOffset>
                </wp:positionV>
                <wp:extent cx="1710690" cy="228600"/>
                <wp:effectExtent l="0" t="0" r="3810" b="0"/>
                <wp:wrapNone/>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833DB" w14:textId="77777777" w:rsidR="00937DD2" w:rsidRPr="00D62AE7" w:rsidRDefault="00937DD2" w:rsidP="00682B7A">
                            <w:pPr>
                              <w:rPr>
                                <w:rFonts w:cs="Arial"/>
                                <w:sz w:val="18"/>
                                <w:szCs w:val="18"/>
                              </w:rPr>
                            </w:pPr>
                            <w:r w:rsidRPr="00D62AE7">
                              <w:rPr>
                                <w:rFonts w:cs="Arial"/>
                                <w:sz w:val="18"/>
                                <w:szCs w:val="18"/>
                              </w:rPr>
                              <w:t xml:space="preserve">Contact: </w:t>
                            </w:r>
                            <w:r>
                              <w:rPr>
                                <w:rFonts w:cs="Arial"/>
                                <w:sz w:val="18"/>
                                <w:szCs w:val="18"/>
                              </w:rPr>
                              <w:t>ptvvision@ptv.de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9293F" id="_x0000_t202" coordsize="21600,21600" o:spt="202" path="m,l,21600r21600,l21600,xe">
                <v:stroke joinstyle="miter"/>
                <v:path gradientshapeok="t" o:connecttype="rect"/>
              </v:shapetype>
              <v:shape id="Text Box 51" o:spid="_x0000_s1026" type="#_x0000_t202" style="position:absolute;left:0;text-align:left;margin-left:-9pt;margin-top:765pt;width:134.7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" stroked="f">
                <v:textbox>
                  <w:txbxContent>
                    <w:p w14:paraId="5E8833DB" w14:textId="77777777" w:rsidR="00937DD2" w:rsidRPr="00D62AE7" w:rsidRDefault="00937DD2" w:rsidP="00682B7A">
                      <w:pPr>
                        <w:rPr>
                          <w:rFonts w:cs="Arial"/>
                          <w:sz w:val="18"/>
                          <w:szCs w:val="18"/>
                        </w:rPr>
                      </w:pPr>
                      <w:r w:rsidRPr="00D62AE7">
                        <w:rPr>
                          <w:rFonts w:cs="Arial"/>
                          <w:sz w:val="18"/>
                          <w:szCs w:val="18"/>
                        </w:rPr>
                        <w:t xml:space="preserve">Contact: </w:t>
                      </w:r>
                      <w:r>
                        <w:rPr>
                          <w:rFonts w:cs="Arial"/>
                          <w:sz w:val="18"/>
                          <w:szCs w:val="18"/>
                        </w:rPr>
                        <w:t>ptvvision@ptv.de</w:t>
                      </w:r>
                    </w:p>
                  </w:txbxContent>
                </v:textbox>
              </v:shape>
            </w:pict>
          </mc:Fallback>
        </mc:AlternateContent>
      </w:r>
      <w:r w:rsidR="00D32B3B">
        <w:rPr>
          <w:noProof/>
        </w:rPr>
        <w:t>Ziel</w:t>
      </w:r>
    </w:p>
    <w:p w14:paraId="600B597C" w14:textId="5B631878" w:rsidR="00220347" w:rsidRDefault="00220347" w:rsidP="005611AE">
      <w:pPr>
        <w:pStyle w:val="Body"/>
      </w:pPr>
      <w:r>
        <w:t xml:space="preserve">Die Modellierung von aktivitäten-basierten Modellen in Visum unterscheidet sich von anderen Nachfragemodelltypen. Visum bietet für die Entscheidungsmodelle keine exakt vordefinierten Verfahren mit leicht zu bedienenden komfortablen Nutzerdialogen. Stattdessen erfolgt die Verfahrensausführung mit Hilfe von Python-Skripten, die Modellparameter werden in </w:t>
      </w:r>
      <w:r w:rsidR="00AD6CAB">
        <w:t>be</w:t>
      </w:r>
      <w:r>
        <w:t>nutzerdefinierten Tabellen gehalten.</w:t>
      </w:r>
    </w:p>
    <w:p w14:paraId="44339D07" w14:textId="77777777" w:rsidR="00FC28F2" w:rsidRDefault="00220347" w:rsidP="005611AE">
      <w:pPr>
        <w:pStyle w:val="Body"/>
      </w:pPr>
      <w:r>
        <w:t>Während der Komfort etwas leidet, eröffnet sich dadurch die Möglichkeit, sehr individuell die eigenen Vorstellungen umzusetzen. Dies ist vor allem deshalb wichtig, weil es nach derzeitigem Stand noch keine einheitlich anerkannte Modellstruktur für ABM gibt.</w:t>
      </w:r>
      <w:r w:rsidR="00FC28F2">
        <w:t xml:space="preserve"> </w:t>
      </w:r>
    </w:p>
    <w:p w14:paraId="58EA9ACA" w14:textId="6D2AEED7" w:rsidR="00FC28F2" w:rsidRDefault="00FC28F2" w:rsidP="005611AE">
      <w:pPr>
        <w:pStyle w:val="Body"/>
      </w:pPr>
      <w:r>
        <w:t xml:space="preserve">Das vorliegende Beispiel stellt ein vollständiges ABM dar. Es ist nicht notwendig, die Modellstruktur anzupassen. Das Beispiel kann ohne Programmierkenntnisse auf die eigene Situation übertragen werden. Dabei müssen insbesondere die Python-Skripte weder verstanden noch angepasst werden. </w:t>
      </w:r>
    </w:p>
    <w:p w14:paraId="231993EF" w14:textId="322147C1" w:rsidR="00FC28F2" w:rsidRDefault="00FC28F2" w:rsidP="005611AE">
      <w:pPr>
        <w:pStyle w:val="Body"/>
      </w:pPr>
      <w:r>
        <w:t>Insofern ist dieses Beispiel weit mehr als ein gewöhnliches Beispiel: es</w:t>
      </w:r>
      <w:r w:rsidR="005611AE">
        <w:t xml:space="preserve"> erklärt nicht nur die Verwendung der Funktionalitäten, sondern es dient als Vorlage für ein eigenes Modell. Ferner wird in dieser Beschreibung auf die Modellstruktur und alle Teilmodelle detailliert eingegangen.</w:t>
      </w:r>
    </w:p>
    <w:p w14:paraId="4D734C92" w14:textId="121E06D1" w:rsidR="00192D70" w:rsidRDefault="005611AE" w:rsidP="005611AE">
      <w:pPr>
        <w:pStyle w:val="Body"/>
      </w:pPr>
      <w:r>
        <w:t xml:space="preserve">Das Modell stellt eine Erweiterung des </w:t>
      </w:r>
      <w:r w:rsidR="0058010B">
        <w:t>mit Visum 2020</w:t>
      </w:r>
      <w:r>
        <w:t xml:space="preserve"> veröffentlichten Modells dar. Dieses war </w:t>
      </w:r>
      <w:r w:rsidR="00EF1B65">
        <w:t>aus</w:t>
      </w:r>
      <w:r w:rsidR="00192D70">
        <w:t xml:space="preserve"> einer Zusammenarbeit der PTV AG und der Schweizer Bundesbahn (SBB) </w:t>
      </w:r>
      <w:r w:rsidR="00BF3956">
        <w:t>hervorgegangen</w:t>
      </w:r>
      <w:r w:rsidR="00192D70">
        <w:t xml:space="preserve">. </w:t>
      </w:r>
    </w:p>
    <w:p w14:paraId="3DEF16B9" w14:textId="2875EB66" w:rsidR="005362B5" w:rsidRDefault="005611AE" w:rsidP="005611AE">
      <w:pPr>
        <w:pStyle w:val="Body"/>
      </w:pPr>
      <w:r>
        <w:lastRenderedPageBreak/>
        <w:t xml:space="preserve">Das vorliegende </w:t>
      </w:r>
      <w:r w:rsidR="00FF4A49">
        <w:t>Dokument umfasst die Bereiche</w:t>
      </w:r>
      <w:r w:rsidR="00E16B99">
        <w:t>:</w:t>
      </w:r>
    </w:p>
    <w:p w14:paraId="0AE4ABD8" w14:textId="351057E4" w:rsidR="004B1FBF" w:rsidRDefault="004B1FBF" w:rsidP="00633E6F">
      <w:pPr>
        <w:pStyle w:val="List0"/>
        <w:spacing w:before="0" w:line="300" w:lineRule="atLeast"/>
        <w:ind w:left="357" w:hanging="357"/>
      </w:pPr>
      <w:r>
        <w:t>Anleitung zur Berechnung des Beispiels</w:t>
      </w:r>
    </w:p>
    <w:p w14:paraId="2A82C068" w14:textId="7E76F7E0" w:rsidR="005611AE" w:rsidRDefault="005611AE" w:rsidP="00633E6F">
      <w:pPr>
        <w:pStyle w:val="List0"/>
        <w:spacing w:before="0" w:line="300" w:lineRule="atLeast"/>
        <w:ind w:left="357" w:hanging="357"/>
      </w:pPr>
      <w:r>
        <w:t>Aufbau eines eigenen Modells</w:t>
      </w:r>
    </w:p>
    <w:p w14:paraId="1FF87386" w14:textId="1D9999F7" w:rsidR="00FF4A49" w:rsidRDefault="00281631" w:rsidP="00633E6F">
      <w:pPr>
        <w:pStyle w:val="List0"/>
        <w:spacing w:before="0" w:line="300" w:lineRule="atLeast"/>
        <w:ind w:left="357" w:hanging="357"/>
      </w:pPr>
      <w:r>
        <w:t>B</w:t>
      </w:r>
      <w:r w:rsidR="00FF4A49">
        <w:t>eschreibung</w:t>
      </w:r>
      <w:r>
        <w:t xml:space="preserve"> d</w:t>
      </w:r>
      <w:r w:rsidR="005611AE">
        <w:t>er Modellstruktur und der Teilmodelle</w:t>
      </w:r>
    </w:p>
    <w:p w14:paraId="23E70C14" w14:textId="7DA1C7E4" w:rsidR="00FF4A49" w:rsidRDefault="00FF4A49" w:rsidP="00633E6F">
      <w:pPr>
        <w:pStyle w:val="List0"/>
        <w:spacing w:before="0" w:line="300" w:lineRule="atLeast"/>
        <w:ind w:left="357" w:hanging="357"/>
      </w:pPr>
      <w:r>
        <w:t>Erläuterungen zum Programm-Code</w:t>
      </w:r>
    </w:p>
    <w:p w14:paraId="7DE78D19" w14:textId="2889F12D" w:rsidR="00B374B5" w:rsidRPr="009951A0" w:rsidRDefault="00B374B5" w:rsidP="00B374B5">
      <w:pPr>
        <w:pStyle w:val="berschrift1"/>
      </w:pPr>
      <w:bookmarkStart w:id="0" w:name="_Toc19713178"/>
      <w:bookmarkStart w:id="1" w:name="_Toc19704753"/>
      <w:r w:rsidRPr="009951A0">
        <w:t>Modell</w:t>
      </w:r>
      <w:r>
        <w:t>-Vorbereitung</w:t>
      </w:r>
    </w:p>
    <w:p w14:paraId="371CEA80" w14:textId="6ED64C31" w:rsidR="00B374B5" w:rsidRDefault="0058010B" w:rsidP="0058010B">
      <w:pPr>
        <w:pStyle w:val="Body"/>
      </w:pPr>
      <w:r>
        <w:t>Ein aktivitäten-basiertes Nachfragemodell modelliert das Mobilitätsverhalten für jede Person der Bevölkerung</w:t>
      </w:r>
      <w:r w:rsidRPr="00281631">
        <w:t xml:space="preserve"> </w:t>
      </w:r>
      <w:r>
        <w:t xml:space="preserve">individuell. Dafür wurde für das vorliegende Beispiel eine synthetische Bevölkerung geschaffen, die in ihren Eigenschaften der tatsächlichen Bevölkerung ähnlich ist. Diese Bevölkerungsdaten </w:t>
      </w:r>
      <w:r w:rsidR="0000312E">
        <w:t>sowie</w:t>
      </w:r>
      <w:r w:rsidR="00313F98">
        <w:t xml:space="preserve"> passende Strukturdaten </w:t>
      </w:r>
      <w:r>
        <w:t xml:space="preserve">sind </w:t>
      </w:r>
      <w:r w:rsidR="004E04A6">
        <w:t xml:space="preserve">dem </w:t>
      </w:r>
      <w:r>
        <w:t>beiliegenden Beispiel</w:t>
      </w:r>
      <w:r w:rsidR="004E04A6">
        <w:t xml:space="preserve"> beigelegt</w:t>
      </w:r>
      <w:r w:rsidR="004527E7">
        <w:t xml:space="preserve"> und werden </w:t>
      </w:r>
      <w:r w:rsidR="00E354F2">
        <w:t>im Verfahrensablauf hinzugelesen</w:t>
      </w:r>
      <w:r>
        <w:t xml:space="preserve">. Das Modell </w:t>
      </w:r>
      <w:r w:rsidR="00CF33BA">
        <w:t xml:space="preserve">enthält </w:t>
      </w:r>
      <w:r>
        <w:t xml:space="preserve">bereits alle </w:t>
      </w:r>
      <w:r w:rsidR="00C70A91">
        <w:t>IV- und ÖV-</w:t>
      </w:r>
      <w:r w:rsidR="004B1FBF">
        <w:t>Netz</w:t>
      </w:r>
      <w:r w:rsidR="00B374B5">
        <w:t xml:space="preserve">daten. Falls </w:t>
      </w:r>
      <w:r w:rsidR="00010AC2">
        <w:t xml:space="preserve">Sie </w:t>
      </w:r>
      <w:r w:rsidR="00B374B5">
        <w:t>ein eigenes ABM aufbau</w:t>
      </w:r>
      <w:r w:rsidR="00010AC2">
        <w:t>en wollen</w:t>
      </w:r>
      <w:r w:rsidR="00B374B5">
        <w:t xml:space="preserve">, müssen </w:t>
      </w:r>
      <w:r w:rsidR="00FA1CBF">
        <w:t xml:space="preserve">alle </w:t>
      </w:r>
      <w:r w:rsidR="00B374B5">
        <w:t>Daten zunächst erzeugt und dann nach Visum importiert werden.</w:t>
      </w:r>
      <w:r>
        <w:t xml:space="preserve"> Informationen zu diesem Thema finden Sie im Abschnitt „Aufbau eines eigenen Modells“.</w:t>
      </w:r>
    </w:p>
    <w:p w14:paraId="16C44F71" w14:textId="7DD0F8EA" w:rsidR="00BE7365" w:rsidRDefault="0058010B" w:rsidP="00ED5F37">
      <w:pPr>
        <w:pStyle w:val="Body"/>
      </w:pPr>
      <w:r>
        <w:t>Je nach Grad der bevorzugten räumlichen Auflösung können</w:t>
      </w:r>
      <w:r w:rsidRPr="0058010B">
        <w:t xml:space="preserve"> </w:t>
      </w:r>
      <w:r>
        <w:t xml:space="preserve">Bevölkerungs- und Strukturdaten auf Bezirksebene oder beliebig höher aufgelöst modelliert werden. Im vorliegenden Beispiel </w:t>
      </w:r>
      <w:r w:rsidR="008E4488">
        <w:t xml:space="preserve">besitzen die Daten eine sehr hohe Auflösung und werden durch </w:t>
      </w:r>
      <w:r w:rsidR="00E72AD1">
        <w:t>Standorte</w:t>
      </w:r>
      <w:r w:rsidR="00F774B9">
        <w:t xml:space="preserve"> </w:t>
      </w:r>
      <w:r w:rsidR="008E4488">
        <w:t>repräsentiert.</w:t>
      </w:r>
    </w:p>
    <w:p w14:paraId="51C116CE" w14:textId="6AE88BAA" w:rsidR="009951A0" w:rsidRPr="009951A0" w:rsidRDefault="009951A0" w:rsidP="009951A0">
      <w:pPr>
        <w:pStyle w:val="berschrift1"/>
      </w:pPr>
      <w:r w:rsidRPr="009951A0">
        <w:t>Modell</w:t>
      </w:r>
      <w:bookmarkEnd w:id="0"/>
      <w:r>
        <w:t>-Überblick</w:t>
      </w:r>
    </w:p>
    <w:bookmarkEnd w:id="1"/>
    <w:p w14:paraId="331A53E0" w14:textId="77777777" w:rsidR="00071782" w:rsidRDefault="00533F84" w:rsidP="00626A7C">
      <w:pPr>
        <w:pStyle w:val="Body"/>
      </w:pPr>
      <w:r>
        <w:t>Ein ABM erzeugt für jede Person der Bevölkerung einen kompletten Tagesplan mit allen Aktivitäten</w:t>
      </w:r>
      <w:r w:rsidR="00071782">
        <w:t xml:space="preserve">, deren Start- und Endzeitpunkten, </w:t>
      </w:r>
      <w:r>
        <w:t>den zugehörigen Wegen</w:t>
      </w:r>
      <w:r w:rsidR="00071782">
        <w:t xml:space="preserve"> und deren Modi</w:t>
      </w:r>
      <w:r>
        <w:t xml:space="preserve">. </w:t>
      </w:r>
      <w:r w:rsidR="004F193D">
        <w:t xml:space="preserve">Die </w:t>
      </w:r>
      <w:r w:rsidR="009951A0">
        <w:t>Modell</w:t>
      </w:r>
      <w:r w:rsidR="00814A9F">
        <w:t>berechnung</w:t>
      </w:r>
      <w:r w:rsidR="009951A0">
        <w:t xml:space="preserve"> </w:t>
      </w:r>
      <w:r w:rsidR="00071782">
        <w:t xml:space="preserve">ist in mehrere </w:t>
      </w:r>
      <w:r w:rsidR="00F42F41">
        <w:t xml:space="preserve">Teile unterteilt. </w:t>
      </w:r>
    </w:p>
    <w:p w14:paraId="2808006D" w14:textId="08B4AE17" w:rsidR="006E4FD8" w:rsidRDefault="00F42F41" w:rsidP="00626A7C">
      <w:pPr>
        <w:pStyle w:val="Body"/>
      </w:pPr>
      <w:r>
        <w:t>Zunächst werden alle notwendigen Kenngrößen berechnet</w:t>
      </w:r>
      <w:r w:rsidR="004F193D">
        <w:t>, die später in Entscheidungsmodellen verwendet werden.</w:t>
      </w:r>
      <w:r>
        <w:t xml:space="preserve"> Diese Berechnungen sind im Verfahrensablauf definiert</w:t>
      </w:r>
      <w:r w:rsidR="00010AC2">
        <w:t>. S</w:t>
      </w:r>
      <w:r>
        <w:t xml:space="preserve">ie unterscheiden sich nicht </w:t>
      </w:r>
      <w:r w:rsidR="00071782">
        <w:t xml:space="preserve">wesentlich </w:t>
      </w:r>
      <w:r>
        <w:t xml:space="preserve">von denen, die in herkömmlichen makroskopischen Nachfragemodellen zu finden sind. </w:t>
      </w:r>
      <w:r w:rsidR="008369E8">
        <w:t xml:space="preserve">Neben </w:t>
      </w:r>
      <w:r w:rsidR="001B5287">
        <w:t xml:space="preserve">den typischen makroskopischen Kenngrößen (also Matrizen auf Bezirksebene) sind dies auch </w:t>
      </w:r>
      <w:r w:rsidR="00CB7523">
        <w:t>Daten, die im späteren Verlauf als Grundlage für Kurzwegsuchen dienen</w:t>
      </w:r>
      <w:r w:rsidR="001B0A20">
        <w:t xml:space="preserve">. </w:t>
      </w:r>
      <w:r w:rsidR="00045E15">
        <w:t xml:space="preserve">Dazu gehören </w:t>
      </w:r>
      <w:r w:rsidR="005A443E">
        <w:t>Kenngrößenmatrizen</w:t>
      </w:r>
      <w:r w:rsidR="005767EB">
        <w:t xml:space="preserve"> auf </w:t>
      </w:r>
      <w:r w:rsidR="007B0A78">
        <w:t>der Ebene von Haltestellenbereich</w:t>
      </w:r>
      <w:r w:rsidR="001968B0">
        <w:t>en</w:t>
      </w:r>
      <w:r w:rsidR="00837CCC">
        <w:t xml:space="preserve"> sowie </w:t>
      </w:r>
      <w:r w:rsidR="00EA3ED0">
        <w:t>IV-</w:t>
      </w:r>
      <w:r w:rsidR="00D24B93">
        <w:t>Umlegung</w:t>
      </w:r>
      <w:r w:rsidR="00EA3ED0">
        <w:t>en</w:t>
      </w:r>
      <w:r w:rsidR="00D24B93">
        <w:t xml:space="preserve"> </w:t>
      </w:r>
      <w:r w:rsidR="0091690D">
        <w:t xml:space="preserve">mitsamt dem </w:t>
      </w:r>
      <w:r w:rsidR="00023C8B">
        <w:t>Speichern der Umlegungse</w:t>
      </w:r>
      <w:r w:rsidR="00D37835">
        <w:t>rgebniss</w:t>
      </w:r>
      <w:r w:rsidR="00023C8B">
        <w:t>e</w:t>
      </w:r>
      <w:r w:rsidR="00D03030">
        <w:t>.</w:t>
      </w:r>
    </w:p>
    <w:p w14:paraId="3EE6D687" w14:textId="29FA83B7" w:rsidR="003E0859" w:rsidRDefault="00F42F41" w:rsidP="00626A7C">
      <w:pPr>
        <w:pStyle w:val="Body"/>
      </w:pPr>
      <w:r>
        <w:t xml:space="preserve">Danach </w:t>
      </w:r>
      <w:r w:rsidR="00071782">
        <w:t xml:space="preserve">werden mehrere </w:t>
      </w:r>
      <w:r>
        <w:t>Skript</w:t>
      </w:r>
      <w:r w:rsidR="00071782">
        <w:t>e</w:t>
      </w:r>
      <w:r>
        <w:t xml:space="preserve"> </w:t>
      </w:r>
      <w:r w:rsidR="00281631">
        <w:t>ausgeführt</w:t>
      </w:r>
      <w:r>
        <w:t xml:space="preserve">, </w:t>
      </w:r>
      <w:r w:rsidR="00071782">
        <w:t xml:space="preserve">die </w:t>
      </w:r>
      <w:r>
        <w:t xml:space="preserve">die Mobilitätsentscheidungen aller </w:t>
      </w:r>
      <w:r w:rsidR="00281631">
        <w:t xml:space="preserve">einzelnen </w:t>
      </w:r>
      <w:r>
        <w:t>Personen individuell simulier</w:t>
      </w:r>
      <w:r w:rsidR="00071782">
        <w:t>en</w:t>
      </w:r>
      <w:r w:rsidR="00281631">
        <w:t>:</w:t>
      </w:r>
    </w:p>
    <w:p w14:paraId="171AD52A" w14:textId="7C7576C0" w:rsidR="009951A0" w:rsidRDefault="008B7F67" w:rsidP="00626A7C">
      <w:pPr>
        <w:pStyle w:val="List0"/>
        <w:spacing w:before="120" w:after="120" w:line="300" w:lineRule="atLeast"/>
        <w:ind w:left="357" w:hanging="357"/>
      </w:pPr>
      <w:r>
        <w:t xml:space="preserve">Langfristige Entscheidungen </w:t>
      </w:r>
      <w:r w:rsidR="00281631">
        <w:t xml:space="preserve">zum </w:t>
      </w:r>
      <w:r>
        <w:t>Arbeits- und</w:t>
      </w:r>
      <w:r w:rsidR="00281631">
        <w:t>/oder Ausbildungs-/</w:t>
      </w:r>
      <w:r>
        <w:t>Schulplatz</w:t>
      </w:r>
    </w:p>
    <w:p w14:paraId="56143ED8" w14:textId="71E8DEFF" w:rsidR="00071782" w:rsidRDefault="00071782" w:rsidP="00626A7C">
      <w:pPr>
        <w:pStyle w:val="List0"/>
        <w:spacing w:before="120" w:after="120" w:line="300" w:lineRule="atLeast"/>
        <w:ind w:left="357" w:hanging="357"/>
      </w:pPr>
      <w:r>
        <w:t>Erzeugung der Wegeketten</w:t>
      </w:r>
    </w:p>
    <w:p w14:paraId="377879E6" w14:textId="77777777" w:rsidR="00071782" w:rsidRDefault="008B7F67" w:rsidP="006F761F">
      <w:pPr>
        <w:pStyle w:val="List0"/>
        <w:numPr>
          <w:ilvl w:val="1"/>
          <w:numId w:val="1"/>
        </w:numPr>
        <w:tabs>
          <w:tab w:val="clear" w:pos="1440"/>
          <w:tab w:val="num" w:pos="709"/>
        </w:tabs>
        <w:spacing w:before="120" w:after="120" w:line="300" w:lineRule="atLeast"/>
        <w:ind w:hanging="1014"/>
      </w:pPr>
      <w:r>
        <w:t xml:space="preserve">Anzahl </w:t>
      </w:r>
      <w:r w:rsidR="00281631">
        <w:t xml:space="preserve">der </w:t>
      </w:r>
      <w:r>
        <w:t>Touren</w:t>
      </w:r>
      <w:r w:rsidR="00071782">
        <w:t>, Zwischentouren und Zwischenhalte</w:t>
      </w:r>
    </w:p>
    <w:p w14:paraId="5C6C31B6" w14:textId="168754B7" w:rsidR="00071782" w:rsidRDefault="00FF2716" w:rsidP="006F761F">
      <w:pPr>
        <w:pStyle w:val="List0"/>
        <w:numPr>
          <w:ilvl w:val="1"/>
          <w:numId w:val="1"/>
        </w:numPr>
        <w:tabs>
          <w:tab w:val="clear" w:pos="1440"/>
          <w:tab w:val="num" w:pos="709"/>
        </w:tabs>
        <w:spacing w:before="120" w:after="120" w:line="300" w:lineRule="atLeast"/>
        <w:ind w:hanging="1014"/>
      </w:pPr>
      <w:r>
        <w:t>Wahl de</w:t>
      </w:r>
      <w:r w:rsidR="00071782">
        <w:t>r</w:t>
      </w:r>
      <w:r>
        <w:t xml:space="preserve"> Aktivitäten</w:t>
      </w:r>
      <w:r w:rsidR="006D769E">
        <w:t xml:space="preserve">, deren </w:t>
      </w:r>
      <w:r w:rsidR="00071782">
        <w:t>Start</w:t>
      </w:r>
      <w:r w:rsidR="007F0A05">
        <w:t>zeiten</w:t>
      </w:r>
      <w:r w:rsidR="00071782">
        <w:t xml:space="preserve"> und Dauern</w:t>
      </w:r>
    </w:p>
    <w:p w14:paraId="105B79C4" w14:textId="70544EEC" w:rsidR="00FF2716" w:rsidRDefault="00FF2716" w:rsidP="00C72119">
      <w:pPr>
        <w:pStyle w:val="List0"/>
        <w:spacing w:before="120" w:after="120" w:line="300" w:lineRule="atLeast"/>
        <w:ind w:left="357" w:hanging="357"/>
      </w:pPr>
      <w:r>
        <w:t>Ziel</w:t>
      </w:r>
      <w:r w:rsidR="00071782">
        <w:t xml:space="preserve">- und </w:t>
      </w:r>
      <w:r>
        <w:t>Moduswahl</w:t>
      </w:r>
    </w:p>
    <w:p w14:paraId="13DA9A43" w14:textId="303405FC" w:rsidR="00071782" w:rsidRDefault="00071782" w:rsidP="00626A7C">
      <w:pPr>
        <w:pStyle w:val="Body"/>
      </w:pPr>
      <w:r>
        <w:t>Am Ende werden die Trips zu Nachfragematrizen zusammengefasst und umgelegt.</w:t>
      </w:r>
    </w:p>
    <w:p w14:paraId="434EA9D3" w14:textId="1ADC5DB8" w:rsidR="00FC55D6" w:rsidRDefault="00950695" w:rsidP="00626A7C">
      <w:pPr>
        <w:pStyle w:val="Body"/>
      </w:pPr>
      <w:r>
        <w:t xml:space="preserve">Das vorliegende Beispielmodell kann </w:t>
      </w:r>
      <w:r w:rsidR="002170B0">
        <w:t xml:space="preserve">in zwei Varianten </w:t>
      </w:r>
      <w:r w:rsidR="00283808">
        <w:t xml:space="preserve">berechnet werden: die Erzeugung </w:t>
      </w:r>
      <w:r w:rsidR="00283808">
        <w:lastRenderedPageBreak/>
        <w:t xml:space="preserve">der Wegeketten kann </w:t>
      </w:r>
      <w:r w:rsidR="00400B3A">
        <w:t xml:space="preserve">modell- oder datenbasiert erfolgen. </w:t>
      </w:r>
      <w:r w:rsidR="008221AC">
        <w:t xml:space="preserve">Bei der modellbasierten Variante </w:t>
      </w:r>
      <w:r w:rsidR="00DB7F81">
        <w:t>wird die Bildung der individuellen Wegeketten</w:t>
      </w:r>
      <w:r w:rsidR="009E0E2A">
        <w:t xml:space="preserve"> auf Grundlage von Entscheidungsmodellen simuliert.</w:t>
      </w:r>
      <w:r w:rsidR="004B5293">
        <w:t xml:space="preserve"> Bei der datenbasierten Variante </w:t>
      </w:r>
      <w:r w:rsidR="00E72EDC">
        <w:t>werden die Wegeketten einer Haushaltsbefragung entnommen.</w:t>
      </w:r>
      <w:r w:rsidR="000D3260">
        <w:t xml:space="preserve"> </w:t>
      </w:r>
      <w:r w:rsidR="00E2348F">
        <w:t>Die</w:t>
      </w:r>
      <w:r w:rsidR="000D3260">
        <w:t xml:space="preserve"> beiden Varianten w</w:t>
      </w:r>
      <w:r w:rsidR="00E2348F">
        <w:t>erden weiter unten näher kommentiert.</w:t>
      </w:r>
    </w:p>
    <w:p w14:paraId="501DEB94" w14:textId="4199C606" w:rsidR="006F761F" w:rsidRDefault="009951A0" w:rsidP="00626A7C">
      <w:pPr>
        <w:pStyle w:val="Body"/>
      </w:pPr>
      <w:r>
        <w:t xml:space="preserve">Nach </w:t>
      </w:r>
      <w:r w:rsidR="00281631">
        <w:t xml:space="preserve">der Simulation einer </w:t>
      </w:r>
      <w:r w:rsidR="00C73757">
        <w:t xml:space="preserve">jeden </w:t>
      </w:r>
      <w:r w:rsidR="00281631">
        <w:t xml:space="preserve">Entscheidung </w:t>
      </w:r>
      <w:r>
        <w:t xml:space="preserve">werden die Ergebnisse </w:t>
      </w:r>
      <w:r w:rsidR="006D769E">
        <w:t>im Datenmodell hinterlegt.</w:t>
      </w:r>
      <w:r w:rsidR="004F193D">
        <w:t xml:space="preserve"> </w:t>
      </w:r>
      <w:r>
        <w:t xml:space="preserve">So wird z.B. </w:t>
      </w:r>
      <w:r w:rsidR="006D769E">
        <w:t xml:space="preserve">je gewählter Arbeitstour eine solche erzeugt und mit der jeweiligen Person verknüpft. </w:t>
      </w:r>
      <w:r w:rsidR="00C0678B">
        <w:t xml:space="preserve">Durch diese Speicherung der Zwischenergebnisse ist es möglich, </w:t>
      </w:r>
      <w:r w:rsidR="006F761F">
        <w:t>die Entscheidungsmodelle einzeln hintereinander zu berechnen und die Zwischenergebnisse jeweils zu validieren.</w:t>
      </w:r>
    </w:p>
    <w:p w14:paraId="7E4E6BBE" w14:textId="77777777" w:rsidR="006F761F" w:rsidRDefault="006F761F" w:rsidP="00626A7C">
      <w:pPr>
        <w:pStyle w:val="Body"/>
      </w:pPr>
      <w:r>
        <w:t>Das vorliegende Beispiel ist in vielerlei Hinsicht disaggregiert:</w:t>
      </w:r>
    </w:p>
    <w:p w14:paraId="1B5CE4BD" w14:textId="79D563CD" w:rsidR="0099373A" w:rsidRDefault="0099373A" w:rsidP="006F761F">
      <w:pPr>
        <w:pStyle w:val="List0"/>
        <w:spacing w:before="120" w:after="120" w:line="300" w:lineRule="atLeast"/>
        <w:ind w:left="357" w:hanging="357"/>
      </w:pPr>
      <w:r>
        <w:t>Wohn- und Aktivitätenstandorte sind durch das Visum-Objekt „Standort“ mit x- und y-Koordinate repräsentiert.</w:t>
      </w:r>
    </w:p>
    <w:p w14:paraId="0A62B4A0" w14:textId="35B19C80" w:rsidR="0099373A" w:rsidRDefault="0099373A" w:rsidP="006F761F">
      <w:pPr>
        <w:pStyle w:val="List0"/>
        <w:spacing w:before="120" w:after="120" w:line="300" w:lineRule="atLeast"/>
        <w:ind w:left="357" w:hanging="357"/>
      </w:pPr>
      <w:r>
        <w:t xml:space="preserve">Die Zielwahl basiert in einem ersten Schritt auf herkömmlichen Verkehrsbezirken. In einem zweiten Schritt werden die Trips auf die </w:t>
      </w:r>
      <w:r w:rsidR="00873725">
        <w:t>Aktivitätens</w:t>
      </w:r>
      <w:r>
        <w:t>tandorte innerhalb des Bezirks verteilt</w:t>
      </w:r>
      <w:r w:rsidR="00355702">
        <w:t xml:space="preserve">, wobei </w:t>
      </w:r>
      <w:r w:rsidR="009209F6">
        <w:t xml:space="preserve">die Aufteilung </w:t>
      </w:r>
      <w:r w:rsidR="00553AA7">
        <w:t xml:space="preserve">proportional zum </w:t>
      </w:r>
      <w:r w:rsidR="00E46769">
        <w:t>Anziehu</w:t>
      </w:r>
      <w:r w:rsidR="009552A2">
        <w:t>ng</w:t>
      </w:r>
      <w:r w:rsidR="00E46769">
        <w:t>spotential</w:t>
      </w:r>
      <w:r w:rsidR="00553AA7">
        <w:t xml:space="preserve"> v</w:t>
      </w:r>
      <w:r w:rsidR="009552A2">
        <w:t>erläuft</w:t>
      </w:r>
      <w:r>
        <w:t>.</w:t>
      </w:r>
    </w:p>
    <w:p w14:paraId="1AF8BBE3" w14:textId="5B955A97" w:rsidR="0099373A" w:rsidRDefault="0099373A" w:rsidP="006F761F">
      <w:pPr>
        <w:pStyle w:val="List0"/>
        <w:spacing w:before="120" w:after="120" w:line="300" w:lineRule="atLeast"/>
        <w:ind w:left="357" w:hanging="357"/>
      </w:pPr>
      <w:r>
        <w:t xml:space="preserve">Die Moduswahl </w:t>
      </w:r>
      <w:r w:rsidR="00F9271C">
        <w:t xml:space="preserve">wird für die konkreten Start- und Ziel-Standorte durchgeführt. Sie </w:t>
      </w:r>
      <w:r>
        <w:t xml:space="preserve">erfolgt </w:t>
      </w:r>
      <w:r w:rsidR="00F9271C">
        <w:t xml:space="preserve">auf Grundlage der widerstandsärmsten Wege zwischen den </w:t>
      </w:r>
      <w:r w:rsidR="001B2B30">
        <w:t xml:space="preserve">(aktiven) </w:t>
      </w:r>
      <w:r w:rsidR="00F9271C">
        <w:t>Knoten, die den Standorten am nächsten liegen.</w:t>
      </w:r>
    </w:p>
    <w:p w14:paraId="3EA5848D" w14:textId="1F381CA3" w:rsidR="00F9271C" w:rsidRDefault="00F9271C" w:rsidP="006F761F">
      <w:pPr>
        <w:pStyle w:val="List0"/>
        <w:spacing w:before="120" w:after="120" w:line="300" w:lineRule="atLeast"/>
        <w:ind w:left="357" w:hanging="357"/>
      </w:pPr>
      <w:r>
        <w:t xml:space="preserve">Das Modell ist in 8 Zeitbereiche </w:t>
      </w:r>
      <w:r w:rsidR="00DB5E68">
        <w:t xml:space="preserve">(Analysezeitintervalle) </w:t>
      </w:r>
      <w:r>
        <w:t>von ‚</w:t>
      </w:r>
      <w:proofErr w:type="spellStart"/>
      <w:r>
        <w:t>early</w:t>
      </w:r>
      <w:proofErr w:type="spellEnd"/>
      <w:r>
        <w:t xml:space="preserve"> </w:t>
      </w:r>
      <w:proofErr w:type="spellStart"/>
      <w:r>
        <w:t>morning</w:t>
      </w:r>
      <w:proofErr w:type="spellEnd"/>
      <w:r>
        <w:t>‘ bis ‚</w:t>
      </w:r>
      <w:proofErr w:type="spellStart"/>
      <w:r>
        <w:t>night</w:t>
      </w:r>
      <w:proofErr w:type="spellEnd"/>
      <w:r>
        <w:t>‘ unterteilt. Kenngrößen werden je Zeitbereich berechnet und gehen in die Ziel- und Moduswahl ein.</w:t>
      </w:r>
    </w:p>
    <w:p w14:paraId="4211BF56" w14:textId="06A1AFF9" w:rsidR="009951A0" w:rsidRDefault="005F6C89" w:rsidP="00FC02A7">
      <w:pPr>
        <w:pStyle w:val="List0"/>
        <w:spacing w:before="120" w:after="120" w:line="300" w:lineRule="atLeast"/>
        <w:ind w:left="357" w:hanging="357"/>
      </w:pPr>
      <w:r>
        <w:t>Alle Entscheidungen werden für jede Person individuell simuliert. Dabei können Personeneigenschaften direkt in die Wahlmodelle einfließen. Die Wahlmodelle werden jeweils für Personengruppen definiert. Die Gruppendefinitionen müssen nicht über die gesamte Modellberechnung konstant bleiben, sondern können sich von Teilmodell zu Teilmodell unterscheiden.</w:t>
      </w:r>
      <w:r w:rsidR="009A45E9">
        <w:t xml:space="preserve"> So </w:t>
      </w:r>
      <w:r w:rsidR="00FB5AAB">
        <w:t xml:space="preserve">gibt es z.B. ein Wahlmodell für die ganze Bevölkerung zur </w:t>
      </w:r>
      <w:r w:rsidR="006612C3">
        <w:t xml:space="preserve">Wahl der </w:t>
      </w:r>
      <w:r w:rsidR="00263F7A">
        <w:t>Tour-</w:t>
      </w:r>
      <w:r w:rsidR="006612C3">
        <w:t>Startzeit</w:t>
      </w:r>
      <w:r w:rsidR="00E707E2">
        <w:t>.</w:t>
      </w:r>
      <w:r w:rsidR="00A12F9F">
        <w:t xml:space="preserve"> Bei der Moduswahl hingegen wir</w:t>
      </w:r>
      <w:r w:rsidR="00994C53">
        <w:t xml:space="preserve">d bei zwei </w:t>
      </w:r>
      <w:r w:rsidR="00A544FA">
        <w:t>unterschiedlichen Wahlmodellen zwischen Schülern und Erwachsenen unterschieden.</w:t>
      </w:r>
    </w:p>
    <w:p w14:paraId="12273298" w14:textId="399AFD5C" w:rsidR="00FF4A49" w:rsidRDefault="00FF4A49" w:rsidP="00FF4A49">
      <w:pPr>
        <w:pStyle w:val="berschrift1"/>
      </w:pPr>
      <w:bookmarkStart w:id="2" w:name="_Toc19704756"/>
      <w:bookmarkStart w:id="3" w:name="_Toc19713182"/>
      <w:r>
        <w:t>Modell</w:t>
      </w:r>
      <w:r w:rsidR="00B20D3C">
        <w:t>aufbau und B</w:t>
      </w:r>
      <w:r>
        <w:t>erechnung</w:t>
      </w:r>
    </w:p>
    <w:p w14:paraId="4D4987C5" w14:textId="41EF9116" w:rsidR="00883548" w:rsidRDefault="00F1425E" w:rsidP="002C1533">
      <w:pPr>
        <w:pStyle w:val="Body"/>
      </w:pPr>
      <w:r>
        <w:t xml:space="preserve">Im Folgenden wird beschrieben, wie </w:t>
      </w:r>
      <w:r w:rsidR="00AB5C51">
        <w:t xml:space="preserve">für das Beispielmodell </w:t>
      </w:r>
      <w:r w:rsidR="00B20D3C">
        <w:t xml:space="preserve">die Berechnung </w:t>
      </w:r>
      <w:r>
        <w:t xml:space="preserve">durchgeführt und nachvollzogen werden </w:t>
      </w:r>
      <w:r w:rsidR="00B20D3C">
        <w:t>kann</w:t>
      </w:r>
      <w:r>
        <w:t xml:space="preserve">. Dabei wird auch darauf eingegangen, wie </w:t>
      </w:r>
      <w:r w:rsidR="00632178">
        <w:t xml:space="preserve">Sie </w:t>
      </w:r>
      <w:r>
        <w:t>die Eingangs- und Ergebnisdaten visualisieren können.</w:t>
      </w:r>
      <w:r w:rsidR="004914D7">
        <w:t xml:space="preserve"> Die genaue</w:t>
      </w:r>
      <w:r w:rsidR="00010AE6">
        <w:t xml:space="preserve"> Modellspezifikation und ihre Kodierung</w:t>
      </w:r>
      <w:r w:rsidR="004914D7">
        <w:t xml:space="preserve"> </w:t>
      </w:r>
      <w:r w:rsidR="001262D7">
        <w:t>finden</w:t>
      </w:r>
      <w:r w:rsidR="004914D7">
        <w:t xml:space="preserve"> </w:t>
      </w:r>
      <w:r w:rsidR="00FD5461">
        <w:t>Sie</w:t>
      </w:r>
      <w:r w:rsidR="004914D7">
        <w:t xml:space="preserve"> weiter unten.</w:t>
      </w:r>
    </w:p>
    <w:p w14:paraId="4F7B1DE2" w14:textId="4B76CF0D" w:rsidR="00F1425E" w:rsidRDefault="00F1425E" w:rsidP="008458F2">
      <w:pPr>
        <w:pStyle w:val="Step0"/>
      </w:pPr>
      <w:r>
        <w:t xml:space="preserve">Setzen </w:t>
      </w:r>
      <w:r w:rsidR="00F2710A">
        <w:t>S</w:t>
      </w:r>
      <w:r>
        <w:t>ie sämtliche Projektverzeichnisse auf den Beispielordner.</w:t>
      </w:r>
    </w:p>
    <w:p w14:paraId="45BD036D" w14:textId="243ABF94" w:rsidR="00F1425E" w:rsidRDefault="00F1425E" w:rsidP="001B322E">
      <w:pPr>
        <w:pStyle w:val="Step0"/>
      </w:pPr>
      <w:r>
        <w:t xml:space="preserve">Öffnen Sie die Versionsdatei </w:t>
      </w:r>
      <w:r w:rsidRPr="008458F2">
        <w:rPr>
          <w:rStyle w:val="FilenamePathname"/>
        </w:rPr>
        <w:t>Halle</w:t>
      </w:r>
      <w:r w:rsidR="001813E4">
        <w:rPr>
          <w:rStyle w:val="FilenamePathname"/>
        </w:rPr>
        <w:t>_</w:t>
      </w:r>
      <w:r w:rsidRPr="008458F2">
        <w:rPr>
          <w:rStyle w:val="FilenamePathname"/>
        </w:rPr>
        <w:t>ABM.ver</w:t>
      </w:r>
      <w:r>
        <w:t>.</w:t>
      </w:r>
    </w:p>
    <w:p w14:paraId="61B76E7A" w14:textId="27778F59" w:rsidR="00124964" w:rsidRDefault="00124964" w:rsidP="00124964">
      <w:pPr>
        <w:pStyle w:val="Step0"/>
        <w:numPr>
          <w:ilvl w:val="0"/>
          <w:numId w:val="0"/>
        </w:numPr>
      </w:pPr>
      <w:r>
        <w:t>Das Modell enthält bereits die Verkehrsnetze, allerdings noch keine Nachfragedaten. Laden Sie diese zunächst dem Modell hinzu:</w:t>
      </w:r>
    </w:p>
    <w:p w14:paraId="7CD44FA1" w14:textId="0253C78B" w:rsidR="00124964" w:rsidRDefault="00745270" w:rsidP="001B322E">
      <w:pPr>
        <w:pStyle w:val="Step0"/>
      </w:pPr>
      <w:r>
        <w:t xml:space="preserve">Laden Sie zunächst mit </w:t>
      </w:r>
      <w:r w:rsidR="008B0BEB" w:rsidRPr="003D77F9">
        <w:rPr>
          <w:rStyle w:val="FilenamePathname"/>
        </w:rPr>
        <w:t>1_UDA.net</w:t>
      </w:r>
      <w:r w:rsidR="008B0BEB">
        <w:t xml:space="preserve"> </w:t>
      </w:r>
      <w:r>
        <w:t>die benutzerdefinierten Attribute.</w:t>
      </w:r>
    </w:p>
    <w:p w14:paraId="0816B52E" w14:textId="194C0A2C" w:rsidR="00745270" w:rsidRDefault="00745270" w:rsidP="001B322E">
      <w:pPr>
        <w:pStyle w:val="Step0"/>
      </w:pPr>
      <w:r>
        <w:t xml:space="preserve">Laden Sie mit </w:t>
      </w:r>
      <w:r w:rsidR="008B0BEB" w:rsidRPr="003D77F9">
        <w:rPr>
          <w:rStyle w:val="FilenamePathname"/>
        </w:rPr>
        <w:t>2_Model_specifications.net</w:t>
      </w:r>
      <w:r w:rsidR="008B0BEB">
        <w:t xml:space="preserve"> </w:t>
      </w:r>
      <w:r>
        <w:t xml:space="preserve">die </w:t>
      </w:r>
      <w:r w:rsidR="002A5554">
        <w:t>Modellspezifikationen, also Nutzendefinitionen etc.</w:t>
      </w:r>
    </w:p>
    <w:p w14:paraId="2E557A35" w14:textId="74AF253F" w:rsidR="002A5554" w:rsidRDefault="002A5554" w:rsidP="001B322E">
      <w:pPr>
        <w:pStyle w:val="Step0"/>
      </w:pPr>
      <w:r>
        <w:lastRenderedPageBreak/>
        <w:t xml:space="preserve">Laden Sie mit </w:t>
      </w:r>
      <w:r w:rsidR="00256AC4" w:rsidRPr="008B0BEB">
        <w:rPr>
          <w:rStyle w:val="FilenamePathname"/>
        </w:rPr>
        <w:t>3_</w:t>
      </w:r>
      <w:r w:rsidRPr="008B0BEB">
        <w:rPr>
          <w:rStyle w:val="FilenamePathname"/>
        </w:rPr>
        <w:t>Base_Demand_Model.dmd</w:t>
      </w:r>
      <w:r>
        <w:t xml:space="preserve"> das ABM-Nachfragemodell und dessen Aktivitäten</w:t>
      </w:r>
      <w:r w:rsidR="00256AC4">
        <w:t xml:space="preserve">, dann mit </w:t>
      </w:r>
      <w:r w:rsidR="00256AC4" w:rsidRPr="008B0BEB">
        <w:rPr>
          <w:rStyle w:val="FilenamePathname"/>
        </w:rPr>
        <w:t>4_Base_Demand_Model_Data.att</w:t>
      </w:r>
      <w:r w:rsidR="00256AC4">
        <w:t xml:space="preserve"> notwendige Daten dazu</w:t>
      </w:r>
      <w:r>
        <w:t>.</w:t>
      </w:r>
    </w:p>
    <w:p w14:paraId="6B4B4DF2" w14:textId="49CA6C74" w:rsidR="002A5554" w:rsidRDefault="002A5554" w:rsidP="001B322E">
      <w:pPr>
        <w:pStyle w:val="Step0"/>
      </w:pPr>
      <w:r>
        <w:t xml:space="preserve">Laden Sie mit </w:t>
      </w:r>
      <w:r w:rsidR="00256AC4" w:rsidRPr="008B0BEB">
        <w:rPr>
          <w:rStyle w:val="FilenamePathname"/>
        </w:rPr>
        <w:t>5_</w:t>
      </w:r>
      <w:r w:rsidRPr="008B0BEB">
        <w:rPr>
          <w:rStyle w:val="FilenamePathname"/>
        </w:rPr>
        <w:t>Structural_Data.dmd</w:t>
      </w:r>
      <w:r>
        <w:t xml:space="preserve"> die Strukturdaten, also Standorte und </w:t>
      </w:r>
      <w:r w:rsidRPr="002A5554">
        <w:t>Aktivitätsstandorte</w:t>
      </w:r>
      <w:r>
        <w:t xml:space="preserve">. </w:t>
      </w:r>
    </w:p>
    <w:p w14:paraId="7DB0794F" w14:textId="257D595A" w:rsidR="00124964" w:rsidRDefault="00003D1B" w:rsidP="002C1533">
      <w:pPr>
        <w:pStyle w:val="Body"/>
      </w:pPr>
      <w:r>
        <w:t xml:space="preserve">Im nächsten Schritt wird die synthetische Bevölkerung </w:t>
      </w:r>
      <w:r w:rsidR="003018F6">
        <w:t xml:space="preserve">mit einem Skript </w:t>
      </w:r>
      <w:r>
        <w:t xml:space="preserve">eingelesen. Dafür werden </w:t>
      </w:r>
      <w:r w:rsidR="00114827">
        <w:t xml:space="preserve">vom Skript </w:t>
      </w:r>
      <w:r>
        <w:t>drei Daten-Dateien erwartet:</w:t>
      </w:r>
    </w:p>
    <w:p w14:paraId="3FBA5F2E" w14:textId="3145CCA3" w:rsidR="00003D1B" w:rsidRDefault="00003D1B" w:rsidP="00003D1B">
      <w:pPr>
        <w:pStyle w:val="Body"/>
        <w:numPr>
          <w:ilvl w:val="0"/>
          <w:numId w:val="21"/>
        </w:numPr>
      </w:pPr>
      <w:r w:rsidRPr="008B0BEB">
        <w:rPr>
          <w:rStyle w:val="FilenamePathname"/>
        </w:rPr>
        <w:t>HHI.dmd</w:t>
      </w:r>
      <w:r>
        <w:t xml:space="preserve"> mit den Originaldaten von Haushalten und Personen </w:t>
      </w:r>
      <w:r w:rsidR="000446AC">
        <w:t xml:space="preserve">sowie deren </w:t>
      </w:r>
      <w:r w:rsidR="00687DBB">
        <w:t xml:space="preserve">Wegeketten </w:t>
      </w:r>
      <w:r>
        <w:t>aus einer Haushaltsbefragung</w:t>
      </w:r>
    </w:p>
    <w:p w14:paraId="0E0E31AB" w14:textId="06BD830C" w:rsidR="00003D1B" w:rsidRDefault="00003D1B" w:rsidP="00003D1B">
      <w:pPr>
        <w:pStyle w:val="Body"/>
        <w:numPr>
          <w:ilvl w:val="0"/>
          <w:numId w:val="21"/>
        </w:numPr>
      </w:pPr>
      <w:r w:rsidRPr="008B0BEB">
        <w:rPr>
          <w:rStyle w:val="FilenamePathname"/>
        </w:rPr>
        <w:t>SynPopHH.csv</w:t>
      </w:r>
      <w:r>
        <w:t xml:space="preserve">, </w:t>
      </w:r>
      <w:r w:rsidRPr="008B0BEB">
        <w:rPr>
          <w:rStyle w:val="FilenamePathname"/>
        </w:rPr>
        <w:t>SynPopPerson.csv</w:t>
      </w:r>
      <w:r>
        <w:t xml:space="preserve"> mit den daraus generierten synthetischen Haushalten sowie Personen</w:t>
      </w:r>
    </w:p>
    <w:p w14:paraId="45690BDA" w14:textId="19028AF2" w:rsidR="00124964" w:rsidRDefault="00003D1B" w:rsidP="002C1533">
      <w:pPr>
        <w:pStyle w:val="Body"/>
      </w:pPr>
      <w:r>
        <w:t xml:space="preserve">Falls die Daten für ein eigenes Modell erstellt werden, </w:t>
      </w:r>
      <w:r w:rsidR="005410EA">
        <w:t xml:space="preserve">sollte man die Struktur der Datendateien </w:t>
      </w:r>
      <w:r w:rsidR="00E655E5">
        <w:t>beibehalten</w:t>
      </w:r>
      <w:r w:rsidR="00C522F8">
        <w:t xml:space="preserve">, damit </w:t>
      </w:r>
      <w:r w:rsidR="003018F6">
        <w:t xml:space="preserve">das </w:t>
      </w:r>
      <w:r w:rsidR="00C522F8">
        <w:t xml:space="preserve">gleiche </w:t>
      </w:r>
      <w:r w:rsidR="00730C25">
        <w:t xml:space="preserve">Import-Skript verwendet werden </w:t>
      </w:r>
      <w:r w:rsidR="003018F6">
        <w:t>kann</w:t>
      </w:r>
      <w:r w:rsidR="00730C25">
        <w:t>.</w:t>
      </w:r>
      <w:r w:rsidR="00E12F6A">
        <w:t xml:space="preserve"> Eine Beschreibung der</w:t>
      </w:r>
      <w:r w:rsidR="00C9666C">
        <w:t xml:space="preserve"> Date</w:t>
      </w:r>
      <w:r w:rsidR="00533672">
        <w:t xml:space="preserve">ien finden Sie weiter unten im Abschnitt „Aufbau eines eigenen </w:t>
      </w:r>
      <w:r w:rsidR="00A153BF">
        <w:t>Modells</w:t>
      </w:r>
      <w:r w:rsidR="00533672">
        <w:t>“.</w:t>
      </w:r>
    </w:p>
    <w:p w14:paraId="3A1068DD" w14:textId="75ACC606" w:rsidR="00003D1B" w:rsidRDefault="00003D1B" w:rsidP="001B322E">
      <w:pPr>
        <w:pStyle w:val="Step0"/>
      </w:pPr>
      <w:r>
        <w:t xml:space="preserve">Starten Sie </w:t>
      </w:r>
      <w:r w:rsidR="002526A1">
        <w:t xml:space="preserve">die </w:t>
      </w:r>
      <w:del w:id="4" w:author="Martin SNETHLAGE (PTV Group)" w:date="2022-05-24T13:27:00Z">
        <w:r w:rsidR="009C532A" w:rsidDel="005D0E74">
          <w:delText>erste</w:delText>
        </w:r>
        <w:r w:rsidR="002526A1" w:rsidDel="005D0E74">
          <w:delText xml:space="preserve">n </w:delText>
        </w:r>
      </w:del>
      <w:r w:rsidR="002526A1">
        <w:t>beiden</w:t>
      </w:r>
      <w:r w:rsidR="009C532A">
        <w:t xml:space="preserve"> </w:t>
      </w:r>
      <w:r>
        <w:t>Verfahren im Verfahrensablauf</w:t>
      </w:r>
      <w:r w:rsidR="00AD6A00">
        <w:t xml:space="preserve"> aus der Gruppe </w:t>
      </w:r>
      <w:proofErr w:type="spellStart"/>
      <w:r w:rsidR="00AD6A00">
        <w:t>Preparation</w:t>
      </w:r>
      <w:proofErr w:type="spellEnd"/>
      <w:r w:rsidR="0078137A">
        <w:t>.</w:t>
      </w:r>
      <w:r w:rsidR="003033FA">
        <w:t xml:space="preserve"> Die dabei </w:t>
      </w:r>
      <w:r w:rsidR="00027C00">
        <w:t xml:space="preserve">erzeugt Warnung können Sie </w:t>
      </w:r>
      <w:r w:rsidR="00DD222C">
        <w:t>ignorieren.</w:t>
      </w:r>
    </w:p>
    <w:p w14:paraId="14CD79C5" w14:textId="7C57F549" w:rsidR="00003D1B" w:rsidRDefault="00003D1B" w:rsidP="00003D1B">
      <w:pPr>
        <w:pStyle w:val="Step0"/>
        <w:numPr>
          <w:ilvl w:val="0"/>
          <w:numId w:val="0"/>
        </w:numPr>
      </w:pPr>
      <w:r>
        <w:t xml:space="preserve">Das Modell enthält </w:t>
      </w:r>
      <w:r w:rsidR="0078137A">
        <w:t xml:space="preserve">nun </w:t>
      </w:r>
      <w:r>
        <w:t xml:space="preserve">sämtliche </w:t>
      </w:r>
      <w:r w:rsidR="0078137A">
        <w:t xml:space="preserve">Eingangsdaten. </w:t>
      </w:r>
    </w:p>
    <w:p w14:paraId="42F3621E" w14:textId="592CAF38" w:rsidR="00F1425E" w:rsidRDefault="00D24CCE" w:rsidP="001B322E">
      <w:pPr>
        <w:pStyle w:val="Step0"/>
      </w:pPr>
      <w:r>
        <w:t>Sie können sich jetzt die Modellspezifikationen sowie Bevölkerungs- und Strukturdaten in Listen oder auch im Netzeditor anschauen.</w:t>
      </w:r>
      <w:r w:rsidR="00A6575D">
        <w:t xml:space="preserve"> </w:t>
      </w:r>
      <w:r w:rsidR="00F1425E">
        <w:t xml:space="preserve">Öffnen Sie </w:t>
      </w:r>
      <w:r w:rsidR="00A6575D">
        <w:t xml:space="preserve">dazu </w:t>
      </w:r>
      <w:r w:rsidR="00F1425E">
        <w:t xml:space="preserve">die </w:t>
      </w:r>
      <w:bookmarkStart w:id="5" w:name="_Hlk22723953"/>
      <w:r w:rsidR="00345FBD">
        <w:t>Gesamtl</w:t>
      </w:r>
      <w:r w:rsidR="00F1425E">
        <w:t xml:space="preserve">ayoutdatei </w:t>
      </w:r>
      <w:r w:rsidR="00DE2729">
        <w:rPr>
          <w:rStyle w:val="FilenamePathname"/>
        </w:rPr>
        <w:t>Data.lay</w:t>
      </w:r>
      <w:r w:rsidR="00F1425E">
        <w:t>.</w:t>
      </w:r>
      <w:bookmarkEnd w:id="5"/>
    </w:p>
    <w:p w14:paraId="0F94A137" w14:textId="04921130" w:rsidR="00F1425E" w:rsidRDefault="00F1425E" w:rsidP="002C1533">
      <w:pPr>
        <w:pStyle w:val="Body"/>
      </w:pPr>
      <w:r>
        <w:t xml:space="preserve">In der Liste </w:t>
      </w:r>
      <w:r w:rsidRPr="002C1533">
        <w:rPr>
          <w:b/>
        </w:rPr>
        <w:t>Person</w:t>
      </w:r>
      <w:r w:rsidR="001262D7" w:rsidRPr="002C1533">
        <w:rPr>
          <w:b/>
        </w:rPr>
        <w:t>en</w:t>
      </w:r>
      <w:r>
        <w:t xml:space="preserve"> sind alle Personen des Modells aufgeführt. Ihre individuellen Eigenschaften wie Alter</w:t>
      </w:r>
      <w:r w:rsidR="00863651">
        <w:t xml:space="preserve"> und</w:t>
      </w:r>
      <w:r>
        <w:t xml:space="preserve"> Beschäftigungskategorie sind in entsprechenden benutzerdefinierten Attributen hinterlegt.</w:t>
      </w:r>
    </w:p>
    <w:p w14:paraId="4CB25A0D" w14:textId="5569F997" w:rsidR="00F1425E" w:rsidRDefault="00F1425E" w:rsidP="002C1533">
      <w:pPr>
        <w:pStyle w:val="Body"/>
      </w:pPr>
      <w:r>
        <w:t xml:space="preserve">In der Liste </w:t>
      </w:r>
      <w:r w:rsidRPr="002C1533">
        <w:rPr>
          <w:b/>
        </w:rPr>
        <w:t>Aktivität</w:t>
      </w:r>
      <w:r w:rsidR="00FD5461" w:rsidRPr="002C1533">
        <w:rPr>
          <w:b/>
        </w:rPr>
        <w:t>s</w:t>
      </w:r>
      <w:r w:rsidRPr="002C1533">
        <w:rPr>
          <w:b/>
        </w:rPr>
        <w:t>standorte</w:t>
      </w:r>
      <w:r>
        <w:t xml:space="preserve"> sind alle Paare „Aktivität x Standort“ aufgeführt. Aktivität</w:t>
      </w:r>
      <w:r w:rsidR="00FD5461">
        <w:t>s</w:t>
      </w:r>
      <w:r>
        <w:t>standorte sind Standorte, an denen die zugehörige Aktivität ausgeführt werden kann. Das A</w:t>
      </w:r>
      <w:r w:rsidR="007E0B8E">
        <w:t>nziehungs</w:t>
      </w:r>
      <w:r>
        <w:t>potential hinsichtlich der Aktivität</w:t>
      </w:r>
      <w:r w:rsidR="007E0B8E">
        <w:t xml:space="preserve">, also beispielsweise die Anzahl der </w:t>
      </w:r>
      <w:r w:rsidR="00814A9F">
        <w:t xml:space="preserve">Grundschulplätze </w:t>
      </w:r>
      <w:r w:rsidR="007E0B8E">
        <w:t>im Fall der Aktivität „</w:t>
      </w:r>
      <w:r w:rsidR="00814A9F">
        <w:t xml:space="preserve">Education </w:t>
      </w:r>
      <w:proofErr w:type="spellStart"/>
      <w:r w:rsidR="00814A9F">
        <w:t>primary</w:t>
      </w:r>
      <w:proofErr w:type="spellEnd"/>
      <w:r w:rsidR="00814A9F">
        <w:t xml:space="preserve"> </w:t>
      </w:r>
      <w:proofErr w:type="spellStart"/>
      <w:r w:rsidR="00814A9F">
        <w:t>Pupil</w:t>
      </w:r>
      <w:proofErr w:type="spellEnd"/>
      <w:r w:rsidR="007E0B8E">
        <w:t>“ (</w:t>
      </w:r>
      <w:r w:rsidR="00814A9F">
        <w:t>Bildung - Grundschule</w:t>
      </w:r>
      <w:r w:rsidR="007E0B8E">
        <w:t xml:space="preserve">), </w:t>
      </w:r>
      <w:r>
        <w:t xml:space="preserve">ist im </w:t>
      </w:r>
      <w:r w:rsidR="00F774B9">
        <w:t>Attribut „Anziehungspotential“ gespeichert</w:t>
      </w:r>
      <w:r>
        <w:t>.</w:t>
      </w:r>
    </w:p>
    <w:p w14:paraId="5D5083FD" w14:textId="07385733" w:rsidR="006D75AB" w:rsidRDefault="006D75AB" w:rsidP="002C1533">
      <w:pPr>
        <w:pStyle w:val="Body"/>
      </w:pPr>
      <w:r>
        <w:t>Wähl</w:t>
      </w:r>
      <w:r w:rsidR="00883ED2">
        <w:t>en</w:t>
      </w:r>
      <w:r>
        <w:t xml:space="preserve"> </w:t>
      </w:r>
      <w:r w:rsidR="00883ED2">
        <w:t xml:space="preserve">Sie </w:t>
      </w:r>
      <w:r>
        <w:t>einen oder mehrere Datensätze in den Listen aus, werden diese im Netzeditor hervorgehoben.</w:t>
      </w:r>
    </w:p>
    <w:p w14:paraId="22E6FFD0" w14:textId="0EB5F3BF" w:rsidR="0078137A" w:rsidRDefault="0078137A" w:rsidP="0078137A">
      <w:pPr>
        <w:pStyle w:val="Step0"/>
      </w:pPr>
      <w:r>
        <w:t>Wechseln Sie zur</w:t>
      </w:r>
      <w:r w:rsidR="00E33FA1">
        <w:t xml:space="preserve"> </w:t>
      </w:r>
      <w:r w:rsidR="009013F7">
        <w:t>benutzerdefinierten Tabell</w:t>
      </w:r>
      <w:r w:rsidR="003520C4">
        <w:t xml:space="preserve">e </w:t>
      </w:r>
      <w:r w:rsidR="003520C4" w:rsidRPr="003520C4">
        <w:rPr>
          <w:b/>
        </w:rPr>
        <w:t xml:space="preserve">Model </w:t>
      </w:r>
      <w:proofErr w:type="spellStart"/>
      <w:r w:rsidR="003520C4" w:rsidRPr="003520C4">
        <w:rPr>
          <w:b/>
        </w:rPr>
        <w:t>Steps</w:t>
      </w:r>
      <w:proofErr w:type="spellEnd"/>
      <w:r w:rsidR="003520C4">
        <w:t>.</w:t>
      </w:r>
    </w:p>
    <w:p w14:paraId="6D4B177D" w14:textId="3A4B4072" w:rsidR="0078137A" w:rsidRDefault="0078137A" w:rsidP="0078137A">
      <w:pPr>
        <w:pStyle w:val="Body1"/>
      </w:pPr>
      <w:r>
        <w:t xml:space="preserve">Die </w:t>
      </w:r>
      <w:r w:rsidR="003520C4">
        <w:t xml:space="preserve">Tabelle </w:t>
      </w:r>
      <w:r w:rsidR="003520C4" w:rsidRPr="003520C4">
        <w:rPr>
          <w:b/>
        </w:rPr>
        <w:t xml:space="preserve">Model </w:t>
      </w:r>
      <w:proofErr w:type="spellStart"/>
      <w:r w:rsidR="003520C4" w:rsidRPr="003520C4">
        <w:rPr>
          <w:b/>
        </w:rPr>
        <w:t>Steps</w:t>
      </w:r>
      <w:proofErr w:type="spellEnd"/>
      <w:r>
        <w:t xml:space="preserve"> führt alle Modellschritte auf. Sie startet bei den langfristigen Entscheidungen (Spalte „</w:t>
      </w:r>
      <w:proofErr w:type="spellStart"/>
      <w:r>
        <w:t>ChoiceModel</w:t>
      </w:r>
      <w:proofErr w:type="spellEnd"/>
      <w:r>
        <w:t>“ = „</w:t>
      </w:r>
      <w:proofErr w:type="spellStart"/>
      <w:r>
        <w:t>PrimLoc</w:t>
      </w:r>
      <w:proofErr w:type="spellEnd"/>
      <w:r>
        <w:t xml:space="preserve">“) und endet mit der </w:t>
      </w:r>
      <w:r w:rsidR="009837FC">
        <w:t>Ziel- und Moduswahl</w:t>
      </w:r>
      <w:r>
        <w:t>. In der Spalte „</w:t>
      </w:r>
      <w:proofErr w:type="spellStart"/>
      <w:r>
        <w:t>Specification</w:t>
      </w:r>
      <w:proofErr w:type="spellEnd"/>
      <w:r>
        <w:t xml:space="preserve">“ ist jeweils der Name der </w:t>
      </w:r>
      <w:r w:rsidR="00DA3158">
        <w:t>Tabelle</w:t>
      </w:r>
      <w:r>
        <w:t xml:space="preserve"> enthalten, welche die Modellparameter für den jeweiligen Modellschritt enthält. </w:t>
      </w:r>
    </w:p>
    <w:p w14:paraId="74D1126A" w14:textId="77777777" w:rsidR="0078137A" w:rsidRDefault="0078137A" w:rsidP="0078137A">
      <w:pPr>
        <w:pStyle w:val="Body1"/>
      </w:pPr>
      <w:r>
        <w:t>Für den ersten Modellschritt ist dort der Name „</w:t>
      </w:r>
      <w:proofErr w:type="spellStart"/>
      <w:r>
        <w:t>PrimLocStu</w:t>
      </w:r>
      <w:proofErr w:type="spellEnd"/>
      <w:r>
        <w:t xml:space="preserve">“ hinterlegt. </w:t>
      </w:r>
    </w:p>
    <w:p w14:paraId="13BC5E07" w14:textId="40DACE8D" w:rsidR="0078137A" w:rsidRDefault="0078137A" w:rsidP="0078137A">
      <w:pPr>
        <w:pStyle w:val="Step0"/>
      </w:pPr>
      <w:r>
        <w:t xml:space="preserve">Wechseln Sie zur </w:t>
      </w:r>
      <w:r w:rsidR="00DA3158">
        <w:t>benutzerdefinierten Tabelle</w:t>
      </w:r>
      <w:r>
        <w:t xml:space="preserve"> </w:t>
      </w:r>
      <w:proofErr w:type="spellStart"/>
      <w:r w:rsidRPr="00B42FCC">
        <w:rPr>
          <w:rStyle w:val="GUIElement"/>
        </w:rPr>
        <w:t>PrimLocStu</w:t>
      </w:r>
      <w:proofErr w:type="spellEnd"/>
      <w:r>
        <w:t>.</w:t>
      </w:r>
    </w:p>
    <w:p w14:paraId="3C6FED36" w14:textId="0F7D0702" w:rsidR="0078137A" w:rsidRDefault="0078137A" w:rsidP="0078137A">
      <w:pPr>
        <w:pStyle w:val="Body1"/>
      </w:pPr>
      <w:r>
        <w:t xml:space="preserve">In dieser </w:t>
      </w:r>
      <w:r w:rsidR="00EF4C4A">
        <w:t>Tabelle</w:t>
      </w:r>
      <w:r>
        <w:t xml:space="preserve"> finden Sie die Definition des Nutzens </w:t>
      </w:r>
      <w:proofErr w:type="spellStart"/>
      <w:r w:rsidRPr="00EB09A1">
        <w:rPr>
          <w:rStyle w:val="Formula"/>
        </w:rPr>
        <w:t>u</w:t>
      </w:r>
      <w:r w:rsidRPr="00EB09A1">
        <w:rPr>
          <w:rStyle w:val="Formula"/>
          <w:vertAlign w:val="subscript"/>
        </w:rPr>
        <w:t>od</w:t>
      </w:r>
      <w:proofErr w:type="spellEnd"/>
      <w:r>
        <w:t xml:space="preserve"> für die </w:t>
      </w:r>
      <w:proofErr w:type="spellStart"/>
      <w:r>
        <w:t>Zielwahl</w:t>
      </w:r>
      <w:proofErr w:type="spellEnd"/>
      <w:r>
        <w:t xml:space="preserve"> des Schulorts </w:t>
      </w:r>
      <w:r w:rsidRPr="00EB09A1">
        <w:rPr>
          <w:rStyle w:val="Formula"/>
        </w:rPr>
        <w:t>d</w:t>
      </w:r>
      <w:r w:rsidRPr="00B42FCC">
        <w:rPr>
          <w:rStyle w:val="Body0Zchn"/>
        </w:rPr>
        <w:t xml:space="preserve"> </w:t>
      </w:r>
      <w:r>
        <w:t xml:space="preserve">vom Wohnort </w:t>
      </w:r>
      <w:r w:rsidRPr="00EB09A1">
        <w:rPr>
          <w:rStyle w:val="Formula"/>
        </w:rPr>
        <w:t>o</w:t>
      </w:r>
      <w:r>
        <w:t xml:space="preserve"> aus</w:t>
      </w:r>
      <w:r w:rsidR="00AC29BC">
        <w:t xml:space="preserve">. Für Schüler von weiterführenden Schulen </w:t>
      </w:r>
      <w:r w:rsidR="00AC7D4F">
        <w:t>ist sie z.B. definiert durch</w:t>
      </w:r>
      <w:r>
        <w:t>:</w:t>
      </w:r>
    </w:p>
    <w:p w14:paraId="2CEC1313" w14:textId="070709A7" w:rsidR="0078137A" w:rsidRPr="00AD6CAB" w:rsidRDefault="0078137A" w:rsidP="0078137A">
      <w:pPr>
        <w:pStyle w:val="Body1"/>
        <w:rPr>
          <w:rStyle w:val="Formula"/>
        </w:rPr>
      </w:pPr>
      <w:proofErr w:type="spellStart"/>
      <w:r w:rsidRPr="00AD6CAB">
        <w:rPr>
          <w:rStyle w:val="Formula"/>
        </w:rPr>
        <w:t>u</w:t>
      </w:r>
      <w:r w:rsidRPr="00AD6CAB">
        <w:rPr>
          <w:rStyle w:val="Formula"/>
          <w:vertAlign w:val="subscript"/>
        </w:rPr>
        <w:t>od</w:t>
      </w:r>
      <w:proofErr w:type="spellEnd"/>
      <w:r w:rsidRPr="00AD6CAB">
        <w:rPr>
          <w:rStyle w:val="Formula"/>
        </w:rPr>
        <w:t xml:space="preserve"> = 0.8 • </w:t>
      </w:r>
      <w:proofErr w:type="gramStart"/>
      <w:r w:rsidRPr="00AD6CAB">
        <w:rPr>
          <w:rStyle w:val="Formula"/>
        </w:rPr>
        <w:t>Matrix(</w:t>
      </w:r>
      <w:proofErr w:type="spellStart"/>
      <w:proofErr w:type="gramEnd"/>
      <w:r w:rsidR="00EF3A3F" w:rsidRPr="00AD6CAB">
        <w:rPr>
          <w:rStyle w:val="Formula"/>
        </w:rPr>
        <w:t>LogSumNoCarAv</w:t>
      </w:r>
      <w:proofErr w:type="spellEnd"/>
      <w:r w:rsidR="00EF3A3F" w:rsidRPr="00AD6CAB">
        <w:rPr>
          <w:rStyle w:val="Formula"/>
        </w:rPr>
        <w:t>, AM</w:t>
      </w:r>
      <w:r w:rsidRPr="00AD6CAB">
        <w:rPr>
          <w:rStyle w:val="Formula"/>
        </w:rPr>
        <w:t>)</w:t>
      </w:r>
      <w:proofErr w:type="spellStart"/>
      <w:r w:rsidRPr="00AD6CAB">
        <w:rPr>
          <w:rStyle w:val="Formula"/>
          <w:vertAlign w:val="subscript"/>
        </w:rPr>
        <w:t>od</w:t>
      </w:r>
      <w:proofErr w:type="spellEnd"/>
    </w:p>
    <w:p w14:paraId="77A48D4D" w14:textId="7C56C8DC" w:rsidR="0078137A" w:rsidRDefault="0078137A" w:rsidP="0078137A">
      <w:pPr>
        <w:pStyle w:val="Body1"/>
      </w:pPr>
      <w:r>
        <w:t xml:space="preserve">Die </w:t>
      </w:r>
      <w:proofErr w:type="gramStart"/>
      <w:r>
        <w:t>Matrix</w:t>
      </w:r>
      <w:r w:rsidR="00EF3A3F" w:rsidRPr="00774729">
        <w:t>(</w:t>
      </w:r>
      <w:proofErr w:type="spellStart"/>
      <w:proofErr w:type="gramEnd"/>
      <w:r w:rsidR="00EF3A3F" w:rsidRPr="00774729">
        <w:t>LogSumNoCarAv</w:t>
      </w:r>
      <w:proofErr w:type="spellEnd"/>
      <w:r w:rsidR="00EF3A3F" w:rsidRPr="00774729">
        <w:t>, AM</w:t>
      </w:r>
      <w:r w:rsidR="0025187E" w:rsidRPr="00774729">
        <w:t>)</w:t>
      </w:r>
      <w:r>
        <w:t xml:space="preserve"> wurde bereits bei der Kenngrößenberechnung berechnet. Sie stellt den Nutzen (= negativer Widerstand) einer Ortsveränderung in Form einer </w:t>
      </w:r>
      <w:proofErr w:type="spellStart"/>
      <w:r>
        <w:t>Logsum</w:t>
      </w:r>
      <w:proofErr w:type="spellEnd"/>
      <w:r>
        <w:t xml:space="preserve"> über alle Verkehrsmittel dar.</w:t>
      </w:r>
      <w:r w:rsidR="008C5A07">
        <w:t xml:space="preserve"> </w:t>
      </w:r>
      <w:r w:rsidR="00DA3E9D">
        <w:t>Die Verkehrsmittelwiderstände werden für die Morgenspitze (AM) berechnet.</w:t>
      </w:r>
    </w:p>
    <w:p w14:paraId="7ECDB529" w14:textId="7B5ACFA1" w:rsidR="0078137A" w:rsidRDefault="0078137A" w:rsidP="0078137A">
      <w:pPr>
        <w:pStyle w:val="Step0"/>
      </w:pPr>
      <w:r>
        <w:lastRenderedPageBreak/>
        <w:t xml:space="preserve">Wechseln Sie zur </w:t>
      </w:r>
      <w:r w:rsidR="00DA3E9D">
        <w:t>Tabelle</w:t>
      </w:r>
      <w:r>
        <w:t xml:space="preserve"> </w:t>
      </w:r>
      <w:proofErr w:type="spellStart"/>
      <w:r w:rsidRPr="00B42FCC">
        <w:rPr>
          <w:rStyle w:val="GUIElement"/>
        </w:rPr>
        <w:t>TourFreqW</w:t>
      </w:r>
      <w:proofErr w:type="spellEnd"/>
      <w:r>
        <w:t>.</w:t>
      </w:r>
    </w:p>
    <w:p w14:paraId="48C07D21" w14:textId="77777777" w:rsidR="00063C0B" w:rsidRDefault="00063C0B" w:rsidP="0078137A">
      <w:pPr>
        <w:pStyle w:val="Body1"/>
      </w:pPr>
      <w:r w:rsidRPr="00063C0B">
        <w:rPr>
          <w:noProof/>
        </w:rPr>
        <w:drawing>
          <wp:inline distT="0" distB="0" distL="0" distR="0" wp14:anchorId="509DD9BF" wp14:editId="1227D597">
            <wp:extent cx="5268537" cy="235267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902" cy="2357750"/>
                    </a:xfrm>
                    <a:prstGeom prst="rect">
                      <a:avLst/>
                    </a:prstGeom>
                  </pic:spPr>
                </pic:pic>
              </a:graphicData>
            </a:graphic>
          </wp:inline>
        </w:drawing>
      </w:r>
    </w:p>
    <w:p w14:paraId="34ABDF34" w14:textId="407AA4E0" w:rsidR="0078137A" w:rsidRDefault="0078137A" w:rsidP="0078137A">
      <w:pPr>
        <w:pStyle w:val="Body1"/>
      </w:pPr>
      <w:r>
        <w:t xml:space="preserve">Diese Liste enthält die Parameter des Wahlmodells für die Anzahl der Arbeitstouren. In der Spalte „Attribute Expression“ sind die Personen-Attribute </w:t>
      </w:r>
      <w:r w:rsidR="00AD7FC0">
        <w:t>(</w:t>
      </w:r>
      <w:r>
        <w:t>x</w:t>
      </w:r>
      <w:r w:rsidRPr="004C6322">
        <w:rPr>
          <w:vertAlign w:val="subscript"/>
        </w:rPr>
        <w:t>i</w:t>
      </w:r>
      <w:r w:rsidR="00AD7FC0">
        <w:t>)</w:t>
      </w:r>
      <w:r>
        <w:t xml:space="preserve"> aufgeführt, die zum Nutzen der einzelnen Wahlalternativen beitragen. In den weiteren Spalten stehen die entsprechenden Parameter </w:t>
      </w:r>
      <w:r w:rsidR="00AD7FC0">
        <w:t>(</w:t>
      </w:r>
      <w:r>
        <w:rPr>
          <w:rFonts w:ascii="Calibri" w:hAnsi="Calibri" w:cs="Calibri"/>
        </w:rPr>
        <w:t>β</w:t>
      </w:r>
      <w:proofErr w:type="spellStart"/>
      <w:proofErr w:type="gramStart"/>
      <w:r w:rsidRPr="00D540E7">
        <w:rPr>
          <w:rFonts w:ascii="Calibri" w:hAnsi="Calibri" w:cs="Calibri"/>
          <w:vertAlign w:val="subscript"/>
        </w:rPr>
        <w:t>A,i</w:t>
      </w:r>
      <w:proofErr w:type="spellEnd"/>
      <w:proofErr w:type="gramEnd"/>
      <w:r w:rsidR="00AD7FC0">
        <w:t>),</w:t>
      </w:r>
      <w:r>
        <w:t xml:space="preserve"> die zur jeweiligen Alternative </w:t>
      </w:r>
      <w:r w:rsidR="00F91DA4">
        <w:t>(</w:t>
      </w:r>
      <w:r>
        <w:t>A</w:t>
      </w:r>
      <w:r w:rsidR="00F91DA4">
        <w:t>)</w:t>
      </w:r>
      <w:r>
        <w:t xml:space="preserve"> und zum Personen-Attribut x</w:t>
      </w:r>
      <w:r w:rsidRPr="004C6322">
        <w:rPr>
          <w:vertAlign w:val="subscript"/>
        </w:rPr>
        <w:t>i</w:t>
      </w:r>
      <w:r>
        <w:t xml:space="preserve"> gehören.</w:t>
      </w:r>
      <w:r w:rsidRPr="00D540E7">
        <w:t xml:space="preserve"> </w:t>
      </w:r>
      <w:r>
        <w:t xml:space="preserve">Dabei ist die Alternative selbst (also die Zahlen 0, 1, 2, 3) in der Zeile mit </w:t>
      </w:r>
      <w:r w:rsidR="00DA583E">
        <w:t xml:space="preserve">Attribute Expression </w:t>
      </w:r>
      <w:r>
        <w:t xml:space="preserve">= </w:t>
      </w:r>
      <w:proofErr w:type="spellStart"/>
      <w:r w:rsidR="00DA583E">
        <w:t>ChoiceID</w:t>
      </w:r>
      <w:proofErr w:type="spellEnd"/>
      <w:r>
        <w:t xml:space="preserve"> definiert (siehe erste Zeile in der Liste).</w:t>
      </w:r>
    </w:p>
    <w:p w14:paraId="409EAABA" w14:textId="20CA7BA7" w:rsidR="0078137A" w:rsidRPr="004C6322" w:rsidRDefault="0078137A" w:rsidP="0078137A">
      <w:pPr>
        <w:pStyle w:val="Body1"/>
      </w:pPr>
      <w:r>
        <w:t xml:space="preserve">Der </w:t>
      </w:r>
      <w:r w:rsidRPr="004C6322">
        <w:t xml:space="preserve">Nutzen </w:t>
      </w:r>
      <w:proofErr w:type="spellStart"/>
      <w:r w:rsidR="008B0BEB" w:rsidRPr="00EB09A1">
        <w:rPr>
          <w:rStyle w:val="Formula"/>
        </w:rPr>
        <w:t>u</w:t>
      </w:r>
      <w:r w:rsidR="008B0BEB">
        <w:rPr>
          <w:rStyle w:val="Formula"/>
          <w:vertAlign w:val="subscript"/>
        </w:rPr>
        <w:t>A</w:t>
      </w:r>
      <w:proofErr w:type="spellEnd"/>
      <w:r>
        <w:t xml:space="preserve"> </w:t>
      </w:r>
      <w:r w:rsidRPr="004C6322">
        <w:t xml:space="preserve">einer Alternative </w:t>
      </w:r>
      <w:r w:rsidRPr="008B0BEB">
        <w:rPr>
          <w:rStyle w:val="Formula"/>
        </w:rPr>
        <w:t>A</w:t>
      </w:r>
      <w:r>
        <w:t xml:space="preserve"> </w:t>
      </w:r>
      <w:r w:rsidRPr="004C6322">
        <w:t>berechnet sich wie folgt:</w:t>
      </w:r>
    </w:p>
    <w:p w14:paraId="22087D6F" w14:textId="2DAFDA8D" w:rsidR="0078137A" w:rsidRPr="009717BD" w:rsidRDefault="0078137A" w:rsidP="0078137A">
      <w:pPr>
        <w:pStyle w:val="Body1"/>
        <w:rPr>
          <w:vertAlign w:val="subscript"/>
        </w:rPr>
      </w:pPr>
      <w:proofErr w:type="spellStart"/>
      <w:r w:rsidRPr="009717BD">
        <w:rPr>
          <w:rStyle w:val="Formula"/>
        </w:rPr>
        <w:t>u</w:t>
      </w:r>
      <w:r w:rsidRPr="009717BD">
        <w:rPr>
          <w:rStyle w:val="Formula"/>
          <w:vertAlign w:val="subscript"/>
        </w:rPr>
        <w:t>A</w:t>
      </w:r>
      <w:proofErr w:type="spellEnd"/>
      <w:r w:rsidRPr="009717BD">
        <w:rPr>
          <w:rStyle w:val="Formula"/>
        </w:rPr>
        <w:t xml:space="preserve"> = </w:t>
      </w:r>
      <w:proofErr w:type="spellStart"/>
      <w:r w:rsidRPr="00D44479">
        <w:rPr>
          <w:rStyle w:val="Formula"/>
        </w:rPr>
        <w:t>Σ</w:t>
      </w:r>
      <w:r w:rsidRPr="009717BD">
        <w:rPr>
          <w:rStyle w:val="Formula"/>
          <w:vertAlign w:val="subscript"/>
        </w:rPr>
        <w:t>i</w:t>
      </w:r>
      <w:proofErr w:type="spellEnd"/>
      <w:r w:rsidRPr="009717BD">
        <w:rPr>
          <w:rStyle w:val="Formula"/>
        </w:rPr>
        <w:t xml:space="preserve"> </w:t>
      </w:r>
      <w:r w:rsidRPr="00D44479">
        <w:rPr>
          <w:rStyle w:val="Formula"/>
        </w:rPr>
        <w:t>β</w:t>
      </w:r>
      <w:proofErr w:type="spellStart"/>
      <w:proofErr w:type="gramStart"/>
      <w:r w:rsidRPr="009717BD">
        <w:rPr>
          <w:rStyle w:val="Formula"/>
          <w:vertAlign w:val="subscript"/>
        </w:rPr>
        <w:t>A,i</w:t>
      </w:r>
      <w:proofErr w:type="spellEnd"/>
      <w:proofErr w:type="gramEnd"/>
      <w:r w:rsidRPr="009717BD">
        <w:rPr>
          <w:rStyle w:val="Formula"/>
        </w:rPr>
        <w:t xml:space="preserve"> • x</w:t>
      </w:r>
      <w:r w:rsidRPr="009717BD">
        <w:rPr>
          <w:rStyle w:val="Formula"/>
          <w:vertAlign w:val="subscript"/>
        </w:rPr>
        <w:t>i</w:t>
      </w:r>
      <w:r w:rsidRPr="009717BD">
        <w:t xml:space="preserve">     (</w:t>
      </w:r>
      <w:proofErr w:type="spellStart"/>
      <w:r w:rsidR="003A3433" w:rsidRPr="00D44479">
        <w:rPr>
          <w:rStyle w:val="Formula"/>
        </w:rPr>
        <w:t>Σ</w:t>
      </w:r>
      <w:r w:rsidR="003A3433" w:rsidRPr="009717BD">
        <w:rPr>
          <w:rStyle w:val="Formula"/>
          <w:vertAlign w:val="subscript"/>
        </w:rPr>
        <w:t>i</w:t>
      </w:r>
      <w:proofErr w:type="spellEnd"/>
      <w:r w:rsidR="003A3433" w:rsidRPr="009717BD">
        <w:t xml:space="preserve"> bedeutet hier </w:t>
      </w:r>
      <w:r w:rsidRPr="009717BD">
        <w:t xml:space="preserve">Summe über </w:t>
      </w:r>
      <w:r w:rsidRPr="009717BD">
        <w:rPr>
          <w:rStyle w:val="Formula"/>
        </w:rPr>
        <w:t>i</w:t>
      </w:r>
      <w:r w:rsidRPr="009717BD">
        <w:t>)</w:t>
      </w:r>
    </w:p>
    <w:p w14:paraId="3AC0D953" w14:textId="77777777" w:rsidR="0078137A" w:rsidRPr="0070119E" w:rsidRDefault="0078137A" w:rsidP="0078137A">
      <w:pPr>
        <w:pStyle w:val="Body1"/>
      </w:pPr>
      <w:r>
        <w:t>Konkret bedeutet dies zum Beispiel für die Alternative „0 Arbeitstouren“</w:t>
      </w:r>
    </w:p>
    <w:p w14:paraId="135E225E" w14:textId="4E602711" w:rsidR="0078137A" w:rsidRPr="00D32B3B" w:rsidRDefault="0078137A" w:rsidP="0078137A">
      <w:pPr>
        <w:pStyle w:val="Body1"/>
        <w:rPr>
          <w:rStyle w:val="Formula"/>
          <w:lang w:val="en-US"/>
        </w:rPr>
      </w:pPr>
      <w:r w:rsidRPr="00D32B3B">
        <w:rPr>
          <w:rStyle w:val="Formula"/>
          <w:lang w:val="en-US"/>
        </w:rPr>
        <w:t>u</w:t>
      </w:r>
      <w:r w:rsidRPr="00D32B3B">
        <w:rPr>
          <w:rStyle w:val="Formula"/>
          <w:vertAlign w:val="subscript"/>
          <w:lang w:val="en-US"/>
        </w:rPr>
        <w:t>0</w:t>
      </w:r>
      <w:r w:rsidRPr="00D32B3B">
        <w:rPr>
          <w:rStyle w:val="Formula"/>
          <w:lang w:val="en-US"/>
        </w:rPr>
        <w:t xml:space="preserve"> =</w:t>
      </w:r>
      <w:r w:rsidRPr="00D32B3B">
        <w:rPr>
          <w:rStyle w:val="Formula"/>
          <w:lang w:val="en-US"/>
        </w:rPr>
        <w:tab/>
        <w:t>2.22</w:t>
      </w:r>
    </w:p>
    <w:p w14:paraId="1D592221" w14:textId="77777777" w:rsidR="0078137A" w:rsidRPr="00D32B3B" w:rsidRDefault="0078137A" w:rsidP="0078137A">
      <w:pPr>
        <w:pStyle w:val="Body2"/>
        <w:rPr>
          <w:rStyle w:val="Formula"/>
          <w:lang w:val="en-US"/>
        </w:rPr>
      </w:pPr>
      <w:r w:rsidRPr="00D32B3B">
        <w:rPr>
          <w:rStyle w:val="Formula"/>
          <w:lang w:val="en-US"/>
        </w:rPr>
        <w:t>- 0.02 • [</w:t>
      </w:r>
      <w:proofErr w:type="spellStart"/>
      <w:r w:rsidRPr="00D32B3B">
        <w:rPr>
          <w:rStyle w:val="Formula"/>
          <w:lang w:val="en-US"/>
        </w:rPr>
        <w:t>empl_pct</w:t>
      </w:r>
      <w:proofErr w:type="spellEnd"/>
      <w:r w:rsidRPr="00D32B3B">
        <w:rPr>
          <w:rStyle w:val="Formula"/>
          <w:lang w:val="en-US"/>
        </w:rPr>
        <w:t xml:space="preserve">] </w:t>
      </w:r>
    </w:p>
    <w:p w14:paraId="7F7F0561" w14:textId="77777777" w:rsidR="0078137A" w:rsidRPr="00D32B3B" w:rsidRDefault="0078137A" w:rsidP="0078137A">
      <w:pPr>
        <w:pStyle w:val="Body2"/>
        <w:rPr>
          <w:rStyle w:val="Formula"/>
          <w:lang w:val="en-US"/>
        </w:rPr>
      </w:pPr>
      <w:r w:rsidRPr="00D32B3B">
        <w:rPr>
          <w:rStyle w:val="Formula"/>
          <w:lang w:val="en-US"/>
        </w:rPr>
        <w:t>- 0.70 • [age_18_u25]</w:t>
      </w:r>
    </w:p>
    <w:p w14:paraId="46FE5FAF" w14:textId="77777777" w:rsidR="0078137A" w:rsidRPr="00D32B3B" w:rsidRDefault="0078137A" w:rsidP="0078137A">
      <w:pPr>
        <w:pStyle w:val="Body2"/>
        <w:rPr>
          <w:rStyle w:val="Formula"/>
          <w:lang w:val="en-US"/>
        </w:rPr>
      </w:pPr>
      <w:r w:rsidRPr="00D32B3B">
        <w:rPr>
          <w:rStyle w:val="Formula"/>
          <w:lang w:val="en-US"/>
        </w:rPr>
        <w:t>- 1.00 • [age_25_u65]</w:t>
      </w:r>
    </w:p>
    <w:p w14:paraId="27A9A9BF" w14:textId="5E97A1B6" w:rsidR="0078137A" w:rsidRPr="00D32B3B" w:rsidRDefault="0078137A" w:rsidP="0078137A">
      <w:pPr>
        <w:pStyle w:val="Body2"/>
        <w:rPr>
          <w:rStyle w:val="Formula"/>
          <w:lang w:val="en-US"/>
        </w:rPr>
      </w:pPr>
      <w:r w:rsidRPr="00D32B3B">
        <w:rPr>
          <w:rStyle w:val="Formula"/>
          <w:lang w:val="en-US"/>
        </w:rPr>
        <w:t>- 0.1</w:t>
      </w:r>
      <w:r w:rsidR="005444DD">
        <w:rPr>
          <w:rStyle w:val="Formula"/>
          <w:lang w:val="en-US"/>
        </w:rPr>
        <w:t>7</w:t>
      </w:r>
      <w:r w:rsidRPr="00D32B3B">
        <w:rPr>
          <w:rStyle w:val="Formula"/>
          <w:lang w:val="en-US"/>
        </w:rPr>
        <w:t xml:space="preserve"> • [age_65plus]</w:t>
      </w:r>
    </w:p>
    <w:p w14:paraId="32E1D0D1" w14:textId="77777777" w:rsidR="0078137A" w:rsidRPr="00D32B3B" w:rsidRDefault="0078137A" w:rsidP="0078137A">
      <w:pPr>
        <w:pStyle w:val="Body2"/>
        <w:rPr>
          <w:rStyle w:val="Formula"/>
          <w:lang w:val="en-US"/>
        </w:rPr>
      </w:pPr>
      <w:r w:rsidRPr="00D32B3B">
        <w:rPr>
          <w:rStyle w:val="Formula"/>
          <w:lang w:val="en-US"/>
        </w:rPr>
        <w:t>+ 0.03 • [</w:t>
      </w:r>
      <w:proofErr w:type="spellStart"/>
      <w:r w:rsidRPr="00D32B3B">
        <w:rPr>
          <w:rStyle w:val="Formula"/>
          <w:lang w:val="en-US"/>
        </w:rPr>
        <w:t>has_child</w:t>
      </w:r>
      <w:proofErr w:type="spellEnd"/>
      <w:r w:rsidRPr="00D32B3B">
        <w:rPr>
          <w:rStyle w:val="Formula"/>
          <w:lang w:val="en-US"/>
        </w:rPr>
        <w:t>]</w:t>
      </w:r>
    </w:p>
    <w:p w14:paraId="5DA5CE70" w14:textId="4E615AA6" w:rsidR="0078137A" w:rsidRPr="00AD6CAB" w:rsidRDefault="0078137A" w:rsidP="0078137A">
      <w:pPr>
        <w:pStyle w:val="Body2"/>
        <w:rPr>
          <w:rStyle w:val="Formula"/>
        </w:rPr>
      </w:pPr>
      <w:r w:rsidRPr="00AD6CAB">
        <w:rPr>
          <w:rStyle w:val="Formula"/>
        </w:rPr>
        <w:t>+ 0.04 • [</w:t>
      </w:r>
      <w:proofErr w:type="spellStart"/>
      <w:r w:rsidRPr="00AD6CAB">
        <w:rPr>
          <w:rStyle w:val="Formula"/>
        </w:rPr>
        <w:t>carAvail</w:t>
      </w:r>
      <w:proofErr w:type="spellEnd"/>
      <w:r w:rsidRPr="00AD6CAB">
        <w:rPr>
          <w:rStyle w:val="Formula"/>
        </w:rPr>
        <w:t>]</w:t>
      </w:r>
    </w:p>
    <w:p w14:paraId="3CED7B00" w14:textId="099F119B" w:rsidR="0078137A" w:rsidRPr="004C6322" w:rsidRDefault="0078137A" w:rsidP="0078137A">
      <w:pPr>
        <w:pStyle w:val="Body1"/>
      </w:pPr>
      <w:r>
        <w:t xml:space="preserve">An den Parametern </w:t>
      </w:r>
      <w:r w:rsidRPr="00CA3377">
        <w:rPr>
          <w:rStyle w:val="Formula"/>
        </w:rPr>
        <w:t>β</w:t>
      </w:r>
      <w:proofErr w:type="spellStart"/>
      <w:proofErr w:type="gramStart"/>
      <w:r w:rsidRPr="00CA3377">
        <w:rPr>
          <w:rStyle w:val="Formula"/>
          <w:vertAlign w:val="subscript"/>
        </w:rPr>
        <w:t>A,i</w:t>
      </w:r>
      <w:proofErr w:type="spellEnd"/>
      <w:proofErr w:type="gramEnd"/>
      <w:r w:rsidRPr="00CA3377">
        <w:rPr>
          <w:rStyle w:val="Formula"/>
          <w:vertAlign w:val="subscript"/>
        </w:rPr>
        <w:t xml:space="preserve"> </w:t>
      </w:r>
      <w:r>
        <w:t xml:space="preserve">lässt sich ablesen, welchen Einfluss die Attribute auf den Nutzen der Wahlalternativen haben. So verringert beispielsweise </w:t>
      </w:r>
      <w:r w:rsidR="00B913DA">
        <w:t xml:space="preserve">ein junges Alter </w:t>
      </w:r>
      <w:r w:rsidR="001C300F">
        <w:t>(18 – 25 Jahre)</w:t>
      </w:r>
      <w:r>
        <w:t xml:space="preserve"> den Nutzen der Alternative „0 Arbeitstouren“ um 0.7. Dagegen erhöht das Vorhandensein von Kindern den Nutzen der Alternative „2 Arbeitstouren“ um 0.25.</w:t>
      </w:r>
    </w:p>
    <w:p w14:paraId="7D948072" w14:textId="77777777" w:rsidR="0078137A" w:rsidRDefault="0078137A" w:rsidP="0078137A">
      <w:pPr>
        <w:pStyle w:val="Body1"/>
      </w:pPr>
      <w:r>
        <w:t>Die Parameter zu den einzelnen Attributen werden in der Regel auf Basis einer Mobilitätsbefragung geschätzt. Im vorliegenden Modell wurden die Parameter zu Demonstrationszwecken willkürlich gesetzt.</w:t>
      </w:r>
    </w:p>
    <w:p w14:paraId="45108043" w14:textId="37B9CFE8" w:rsidR="0078137A" w:rsidRDefault="0078137A" w:rsidP="0078137A">
      <w:pPr>
        <w:pStyle w:val="Body1"/>
      </w:pPr>
      <w:r>
        <w:t>Bei den Attributen x</w:t>
      </w:r>
      <w:r w:rsidRPr="006F0BB0">
        <w:rPr>
          <w:vertAlign w:val="subscript"/>
        </w:rPr>
        <w:t>i</w:t>
      </w:r>
      <w:r>
        <w:t xml:space="preserve"> handelt es sich im vorliegenden Fall immer um benutzerdefinierte Attribute von Personen. Es ist aber auch möglich, abgeleitete Attribute zu verwenden. Die Schreibweise für solche abgeleiteten Attribute ist z.B. in </w:t>
      </w:r>
      <w:r w:rsidR="00B17C98">
        <w:t>Zeile 7</w:t>
      </w:r>
      <w:r w:rsidR="0019628B">
        <w:t xml:space="preserve"> </w:t>
      </w:r>
      <w:r>
        <w:t>demonstriert</w:t>
      </w:r>
      <w:r w:rsidR="0019628B">
        <w:t>.</w:t>
      </w:r>
      <w:r>
        <w:t xml:space="preserve"> Außerdem können die Attributausdrücke auch </w:t>
      </w:r>
      <w:r w:rsidR="00C57A97">
        <w:t xml:space="preserve">gewisse </w:t>
      </w:r>
      <w:r>
        <w:t xml:space="preserve">Funktionen enthalten (siehe z.B. </w:t>
      </w:r>
      <w:r w:rsidR="00F35882">
        <w:t>in Zeile 4 und 5)</w:t>
      </w:r>
      <w:r>
        <w:t>. Die Syntax der Ausdrücke ist identisch mit der der normalen Formeln in Visum.</w:t>
      </w:r>
    </w:p>
    <w:p w14:paraId="25156514" w14:textId="77777777" w:rsidR="0078137A" w:rsidRDefault="0078137A" w:rsidP="0078137A">
      <w:pPr>
        <w:pStyle w:val="Body1"/>
      </w:pPr>
      <w:r>
        <w:t xml:space="preserve">Das hier beschriebene Wahlmodell ist ein sogenanntes nutzenbasiertes Logit-Modell, ein für aktivitäten-basierte Modelle typisches Modell (weiter unten referenziert als „Standardwahlmodell“). Für die Wahlwahrscheinlichkeiten </w:t>
      </w:r>
      <w:proofErr w:type="spellStart"/>
      <w:r w:rsidRPr="00CA3377">
        <w:rPr>
          <w:rStyle w:val="Formula"/>
        </w:rPr>
        <w:t>p</w:t>
      </w:r>
      <w:r w:rsidRPr="00CA3377">
        <w:rPr>
          <w:rStyle w:val="Formula"/>
          <w:vertAlign w:val="subscript"/>
        </w:rPr>
        <w:t>A</w:t>
      </w:r>
      <w:proofErr w:type="spellEnd"/>
      <w:r>
        <w:t xml:space="preserve"> der Alternative </w:t>
      </w:r>
      <w:r w:rsidRPr="00CA3377">
        <w:rPr>
          <w:rStyle w:val="Formula"/>
        </w:rPr>
        <w:t xml:space="preserve">A </w:t>
      </w:r>
      <w:r>
        <w:t>gilt</w:t>
      </w:r>
    </w:p>
    <w:p w14:paraId="40D388D5" w14:textId="77777777" w:rsidR="0078137A" w:rsidRPr="00BF00BD" w:rsidRDefault="0078137A" w:rsidP="0078137A">
      <w:pPr>
        <w:pStyle w:val="Body1"/>
        <w:rPr>
          <w:rStyle w:val="Formula"/>
          <w:lang w:val="en-US"/>
          <w:rPrChange w:id="6" w:author="Lara PELY (PTV Group)" w:date="2022-06-15T15:23:00Z">
            <w:rPr>
              <w:rStyle w:val="Formula"/>
            </w:rPr>
          </w:rPrChange>
        </w:rPr>
      </w:pPr>
      <w:proofErr w:type="spellStart"/>
      <w:r w:rsidRPr="00BF00BD">
        <w:rPr>
          <w:rStyle w:val="Formula"/>
          <w:lang w:val="en-US"/>
          <w:rPrChange w:id="7" w:author="Lara PELY (PTV Group)" w:date="2022-06-15T15:23:00Z">
            <w:rPr>
              <w:rStyle w:val="Formula"/>
            </w:rPr>
          </w:rPrChange>
        </w:rPr>
        <w:t>p</w:t>
      </w:r>
      <w:r w:rsidRPr="00BF00BD">
        <w:rPr>
          <w:rStyle w:val="Formula"/>
          <w:vertAlign w:val="subscript"/>
          <w:lang w:val="en-US"/>
          <w:rPrChange w:id="8" w:author="Lara PELY (PTV Group)" w:date="2022-06-15T15:23:00Z">
            <w:rPr>
              <w:rStyle w:val="Formula"/>
              <w:vertAlign w:val="subscript"/>
            </w:rPr>
          </w:rPrChange>
        </w:rPr>
        <w:t>A</w:t>
      </w:r>
      <w:proofErr w:type="spellEnd"/>
      <w:r w:rsidRPr="00BF00BD">
        <w:rPr>
          <w:rStyle w:val="Formula"/>
          <w:lang w:val="en-US"/>
          <w:rPrChange w:id="9" w:author="Lara PELY (PTV Group)" w:date="2022-06-15T15:23:00Z">
            <w:rPr>
              <w:rStyle w:val="Formula"/>
            </w:rPr>
          </w:rPrChange>
        </w:rPr>
        <w:t xml:space="preserve"> = exp (</w:t>
      </w:r>
      <w:proofErr w:type="spellStart"/>
      <w:proofErr w:type="gramStart"/>
      <w:r w:rsidRPr="00BF00BD">
        <w:rPr>
          <w:rStyle w:val="Formula"/>
          <w:lang w:val="en-US"/>
          <w:rPrChange w:id="10" w:author="Lara PELY (PTV Group)" w:date="2022-06-15T15:23:00Z">
            <w:rPr>
              <w:rStyle w:val="Formula"/>
            </w:rPr>
          </w:rPrChange>
        </w:rPr>
        <w:t>u</w:t>
      </w:r>
      <w:r w:rsidRPr="00BF00BD">
        <w:rPr>
          <w:rStyle w:val="Formula"/>
          <w:vertAlign w:val="subscript"/>
          <w:lang w:val="en-US"/>
          <w:rPrChange w:id="11" w:author="Lara PELY (PTV Group)" w:date="2022-06-15T15:23:00Z">
            <w:rPr>
              <w:rStyle w:val="Formula"/>
              <w:vertAlign w:val="subscript"/>
            </w:rPr>
          </w:rPrChange>
        </w:rPr>
        <w:t>A</w:t>
      </w:r>
      <w:proofErr w:type="spellEnd"/>
      <w:r w:rsidRPr="00BF00BD">
        <w:rPr>
          <w:rStyle w:val="Formula"/>
          <w:lang w:val="en-US"/>
          <w:rPrChange w:id="12" w:author="Lara PELY (PTV Group)" w:date="2022-06-15T15:23:00Z">
            <w:rPr>
              <w:rStyle w:val="Formula"/>
            </w:rPr>
          </w:rPrChange>
        </w:rPr>
        <w:t xml:space="preserve"> )</w:t>
      </w:r>
      <w:proofErr w:type="gramEnd"/>
      <w:r w:rsidRPr="00BF00BD">
        <w:rPr>
          <w:rStyle w:val="Formula"/>
          <w:lang w:val="en-US"/>
          <w:rPrChange w:id="13" w:author="Lara PELY (PTV Group)" w:date="2022-06-15T15:23:00Z">
            <w:rPr>
              <w:rStyle w:val="Formula"/>
            </w:rPr>
          </w:rPrChange>
        </w:rPr>
        <w:t xml:space="preserve"> / </w:t>
      </w:r>
      <w:r w:rsidRPr="00C04142">
        <w:rPr>
          <w:rStyle w:val="Formula"/>
        </w:rPr>
        <w:t>Σ</w:t>
      </w:r>
      <w:proofErr w:type="spellStart"/>
      <w:r w:rsidRPr="00BF00BD">
        <w:rPr>
          <w:rStyle w:val="Formula"/>
          <w:vertAlign w:val="subscript"/>
          <w:lang w:val="en-US"/>
          <w:rPrChange w:id="14" w:author="Lara PELY (PTV Group)" w:date="2022-06-15T15:23:00Z">
            <w:rPr>
              <w:rStyle w:val="Formula"/>
              <w:vertAlign w:val="subscript"/>
            </w:rPr>
          </w:rPrChange>
        </w:rPr>
        <w:t>i</w:t>
      </w:r>
      <w:proofErr w:type="spellEnd"/>
      <w:r w:rsidRPr="00BF00BD">
        <w:rPr>
          <w:rStyle w:val="Formula"/>
          <w:lang w:val="en-US"/>
          <w:rPrChange w:id="15" w:author="Lara PELY (PTV Group)" w:date="2022-06-15T15:23:00Z">
            <w:rPr>
              <w:rStyle w:val="Formula"/>
            </w:rPr>
          </w:rPrChange>
        </w:rPr>
        <w:t xml:space="preserve"> exp (</w:t>
      </w:r>
      <w:proofErr w:type="spellStart"/>
      <w:r w:rsidRPr="00BF00BD">
        <w:rPr>
          <w:rStyle w:val="Formula"/>
          <w:lang w:val="en-US"/>
          <w:rPrChange w:id="16" w:author="Lara PELY (PTV Group)" w:date="2022-06-15T15:23:00Z">
            <w:rPr>
              <w:rStyle w:val="Formula"/>
            </w:rPr>
          </w:rPrChange>
        </w:rPr>
        <w:t>u</w:t>
      </w:r>
      <w:r w:rsidRPr="00BF00BD">
        <w:rPr>
          <w:rStyle w:val="Formula"/>
          <w:vertAlign w:val="subscript"/>
          <w:lang w:val="en-US"/>
          <w:rPrChange w:id="17" w:author="Lara PELY (PTV Group)" w:date="2022-06-15T15:23:00Z">
            <w:rPr>
              <w:rStyle w:val="Formula"/>
              <w:vertAlign w:val="subscript"/>
            </w:rPr>
          </w:rPrChange>
        </w:rPr>
        <w:t>A,i</w:t>
      </w:r>
      <w:proofErr w:type="spellEnd"/>
      <w:r w:rsidRPr="00BF00BD">
        <w:rPr>
          <w:rStyle w:val="Formula"/>
          <w:vertAlign w:val="subscript"/>
          <w:lang w:val="en-US"/>
          <w:rPrChange w:id="18" w:author="Lara PELY (PTV Group)" w:date="2022-06-15T15:23:00Z">
            <w:rPr>
              <w:rStyle w:val="Formula"/>
              <w:vertAlign w:val="subscript"/>
            </w:rPr>
          </w:rPrChange>
        </w:rPr>
        <w:t xml:space="preserve"> </w:t>
      </w:r>
      <w:r w:rsidRPr="00BF00BD">
        <w:rPr>
          <w:rStyle w:val="Formula"/>
          <w:lang w:val="en-US"/>
          <w:rPrChange w:id="19" w:author="Lara PELY (PTV Group)" w:date="2022-06-15T15:23:00Z">
            <w:rPr>
              <w:rStyle w:val="Formula"/>
            </w:rPr>
          </w:rPrChange>
        </w:rPr>
        <w:t xml:space="preserve">). </w:t>
      </w:r>
    </w:p>
    <w:p w14:paraId="2AF90823" w14:textId="07DF6182" w:rsidR="00390221" w:rsidRDefault="009C532A" w:rsidP="004B0B1A">
      <w:pPr>
        <w:pStyle w:val="Body"/>
        <w:ind w:left="312"/>
      </w:pPr>
      <w:r>
        <w:t xml:space="preserve">Das Modell enthält bereits für alle Personen </w:t>
      </w:r>
      <w:r w:rsidR="00386BA1">
        <w:t xml:space="preserve">deren </w:t>
      </w:r>
      <w:r>
        <w:t xml:space="preserve">Touren, Trips und Aktivitätenausübungen aus den im </w:t>
      </w:r>
      <w:r w:rsidR="00490961">
        <w:t xml:space="preserve">vorigen </w:t>
      </w:r>
      <w:r>
        <w:t xml:space="preserve">Schritt eingelesenen Befragungsdaten. Es fehlen, analog zu üblichen 4-Stufen-Modellen, lediglich die Ziel- und Moduswahlen. </w:t>
      </w:r>
      <w:r w:rsidR="00390221">
        <w:t xml:space="preserve">Sie </w:t>
      </w:r>
      <w:r w:rsidR="00390221">
        <w:lastRenderedPageBreak/>
        <w:t>können sich die Daten</w:t>
      </w:r>
      <w:r w:rsidR="007005E6">
        <w:t xml:space="preserve"> </w:t>
      </w:r>
      <w:r w:rsidR="002A58B8">
        <w:t xml:space="preserve">in den entsprechenden Listen </w:t>
      </w:r>
      <w:r w:rsidR="007005E6">
        <w:t>anschauen</w:t>
      </w:r>
      <w:r w:rsidR="00994534">
        <w:t>.</w:t>
      </w:r>
    </w:p>
    <w:p w14:paraId="02165533" w14:textId="357945EF" w:rsidR="009C532A" w:rsidRDefault="0017422F" w:rsidP="004C04ED">
      <w:pPr>
        <w:pStyle w:val="Body"/>
        <w:ind w:left="312"/>
      </w:pPr>
      <w:r>
        <w:t xml:space="preserve">Die Daten wurden für die sogenannte datenbasierte ABM-Variante </w:t>
      </w:r>
      <w:r w:rsidR="007D1DB5">
        <w:t xml:space="preserve">eingelesen. Dabei </w:t>
      </w:r>
      <w:r w:rsidR="007A0FC5">
        <w:t xml:space="preserve">wird die Bildung der </w:t>
      </w:r>
      <w:r w:rsidR="007D1DB5">
        <w:t xml:space="preserve">Wegeketten </w:t>
      </w:r>
      <w:r w:rsidR="00A818AD">
        <w:t xml:space="preserve">nicht durch </w:t>
      </w:r>
      <w:r w:rsidR="003842FF">
        <w:t xml:space="preserve">Entscheidungsmodelle simuliert, </w:t>
      </w:r>
      <w:r w:rsidR="003A0823">
        <w:t xml:space="preserve">sondern direkt den </w:t>
      </w:r>
      <w:r w:rsidR="00AD3E85">
        <w:t xml:space="preserve">Ergebnissen </w:t>
      </w:r>
      <w:r w:rsidR="003A0823">
        <w:t xml:space="preserve">einer </w:t>
      </w:r>
      <w:r w:rsidR="00AD3E85">
        <w:t xml:space="preserve">Befragung entnommen. </w:t>
      </w:r>
      <w:r w:rsidR="005C4518">
        <w:t>Für den Fall, dass die modellbasierte ABM-Variante gerechnet werden soll</w:t>
      </w:r>
      <w:r w:rsidR="009C532A">
        <w:t xml:space="preserve">, </w:t>
      </w:r>
      <w:ins w:id="20" w:author="Martin SNETHLAGE (PTV Group)" w:date="2022-05-24T13:30:00Z">
        <w:r w:rsidR="005D0E74">
          <w:t xml:space="preserve">aktivieren Sie das Skript-Verfahren </w:t>
        </w:r>
      </w:ins>
      <w:ins w:id="21" w:author="Martin SNETHLAGE (PTV Group)" w:date="2022-05-24T13:35:00Z">
        <w:r w:rsidR="008F05CF" w:rsidRPr="008B0BEB">
          <w:rPr>
            <w:rStyle w:val="FilenamePathname"/>
          </w:rPr>
          <w:t>run_init_schedules.py</w:t>
        </w:r>
        <w:r w:rsidR="008F05CF">
          <w:t xml:space="preserve"> in der Gruppe ABM und </w:t>
        </w:r>
      </w:ins>
      <w:r w:rsidR="009C532A">
        <w:t xml:space="preserve">löschen </w:t>
      </w:r>
      <w:del w:id="22" w:author="Martin SNETHLAGE (PTV Group)" w:date="2022-05-24T13:35:00Z">
        <w:r w:rsidR="009C532A" w:rsidDel="008F05CF">
          <w:delText xml:space="preserve">Sie </w:delText>
        </w:r>
      </w:del>
      <w:ins w:id="23" w:author="Martin SNETHLAGE (PTV Group)" w:date="2022-05-24T13:35:00Z">
        <w:r w:rsidR="008F05CF">
          <w:t>damit</w:t>
        </w:r>
      </w:ins>
      <w:del w:id="24" w:author="Martin SNETHLAGE (PTV Group)" w:date="2022-05-24T13:35:00Z">
        <w:r w:rsidR="009C532A" w:rsidDel="008F05CF">
          <w:delText xml:space="preserve">durch den Start des </w:delText>
        </w:r>
        <w:r w:rsidR="00C847DB" w:rsidDel="008F05CF">
          <w:delText xml:space="preserve">dritten </w:delText>
        </w:r>
        <w:r w:rsidR="009C532A" w:rsidDel="008F05CF">
          <w:delText>Verfahrens (</w:delText>
        </w:r>
        <w:r w:rsidR="009C532A" w:rsidRPr="008B0BEB" w:rsidDel="008F05CF">
          <w:rPr>
            <w:rStyle w:val="FilenamePathname"/>
          </w:rPr>
          <w:delText>run_init_schedules.py</w:delText>
        </w:r>
        <w:r w:rsidR="009C532A" w:rsidDel="008F05CF">
          <w:delText>) in der Gruppe Preparation</w:delText>
        </w:r>
      </w:del>
      <w:r w:rsidR="009C532A">
        <w:t xml:space="preserve"> alle Ergebnisdaten.</w:t>
      </w:r>
    </w:p>
    <w:p w14:paraId="07B18F33" w14:textId="18F8315D" w:rsidR="009C532A" w:rsidRDefault="009C532A" w:rsidP="009C532A">
      <w:pPr>
        <w:pStyle w:val="Step0"/>
        <w:numPr>
          <w:ilvl w:val="0"/>
          <w:numId w:val="0"/>
        </w:numPr>
      </w:pPr>
      <w:r>
        <w:t xml:space="preserve">In den folgenden Gruppen werden Kenngrößenmatrizen berechnet, die für die Ziel- und </w:t>
      </w:r>
      <w:proofErr w:type="spellStart"/>
      <w:r>
        <w:t>Moduswahlmodelle</w:t>
      </w:r>
      <w:proofErr w:type="spellEnd"/>
      <w:r>
        <w:t xml:space="preserve"> benötigt werden. Dazu werden die jeweiligen Nachfragesegmente vorher umgelegt. Für die Nachfragesegmente Walk und Bike spielt die Nachfrage </w:t>
      </w:r>
      <w:r w:rsidR="005C0A95">
        <w:t xml:space="preserve">zwar </w:t>
      </w:r>
      <w:r>
        <w:t xml:space="preserve">keine Rolle, da sie entsprechend dem </w:t>
      </w:r>
      <w:proofErr w:type="spellStart"/>
      <w:r>
        <w:t>Bestweg</w:t>
      </w:r>
      <w:proofErr w:type="spellEnd"/>
      <w:r>
        <w:t xml:space="preserve"> umgelegt werden.</w:t>
      </w:r>
      <w:r w:rsidR="005C0A95">
        <w:t xml:space="preserve"> Allerdings sollen alle Anbindungen entsprechend ihrem Gewicht verwendet werden, weshalb </w:t>
      </w:r>
      <w:r w:rsidR="008B0BEB">
        <w:t>eine</w:t>
      </w:r>
      <w:r w:rsidR="005C0A95">
        <w:t xml:space="preserve"> Umlegung einer Dummy-Nachfrage notwendig ist.</w:t>
      </w:r>
    </w:p>
    <w:p w14:paraId="789A4ACE" w14:textId="3B964EFD" w:rsidR="00C61427" w:rsidRDefault="00C61427" w:rsidP="001B322E">
      <w:pPr>
        <w:pStyle w:val="Step0"/>
      </w:pPr>
      <w:r>
        <w:t xml:space="preserve">Starten Sie </w:t>
      </w:r>
      <w:r w:rsidR="00AB79AA">
        <w:t xml:space="preserve">alle Verfahren der Gruppe </w:t>
      </w:r>
      <w:proofErr w:type="spellStart"/>
      <w:r w:rsidR="00F67327" w:rsidRPr="00F67327">
        <w:t>initialize</w:t>
      </w:r>
      <w:proofErr w:type="spellEnd"/>
      <w:r w:rsidR="00F67327" w:rsidRPr="00F67327">
        <w:t xml:space="preserve"> </w:t>
      </w:r>
      <w:proofErr w:type="spellStart"/>
      <w:r w:rsidR="00F67327" w:rsidRPr="00F67327">
        <w:t>demand</w:t>
      </w:r>
      <w:proofErr w:type="spellEnd"/>
      <w:r w:rsidR="00F67327" w:rsidRPr="00F67327">
        <w:t xml:space="preserve"> </w:t>
      </w:r>
      <w:proofErr w:type="spellStart"/>
      <w:r w:rsidR="00F67327" w:rsidRPr="00F67327">
        <w:t>matrices</w:t>
      </w:r>
      <w:proofErr w:type="spellEnd"/>
      <w:r w:rsidR="005E6148">
        <w:t>, damit die Nachfragematrizen initialisiert werden.</w:t>
      </w:r>
    </w:p>
    <w:p w14:paraId="40B505E1" w14:textId="2DCF418C" w:rsidR="00076652" w:rsidRDefault="00076652" w:rsidP="001B322E">
      <w:pPr>
        <w:pStyle w:val="Step0"/>
      </w:pPr>
      <w:r>
        <w:t xml:space="preserve">Starten Sie die Verfahren der Gruppen PT </w:t>
      </w:r>
      <w:proofErr w:type="spellStart"/>
      <w:r>
        <w:t>Skims</w:t>
      </w:r>
      <w:proofErr w:type="spellEnd"/>
      <w:r>
        <w:t xml:space="preserve">, </w:t>
      </w:r>
      <w:proofErr w:type="spellStart"/>
      <w:r>
        <w:t>PrT</w:t>
      </w:r>
      <w:proofErr w:type="spellEnd"/>
      <w:r>
        <w:t xml:space="preserve"> </w:t>
      </w:r>
      <w:proofErr w:type="spellStart"/>
      <w:r>
        <w:t>Skims</w:t>
      </w:r>
      <w:proofErr w:type="spellEnd"/>
      <w:r>
        <w:t xml:space="preserve"> </w:t>
      </w:r>
      <w:proofErr w:type="spellStart"/>
      <w:r>
        <w:t>without</w:t>
      </w:r>
      <w:proofErr w:type="spellEnd"/>
      <w:r>
        <w:t xml:space="preserve"> Car.</w:t>
      </w:r>
    </w:p>
    <w:p w14:paraId="2823C849" w14:textId="40D64617" w:rsidR="00076652" w:rsidRDefault="00076652" w:rsidP="004D1935">
      <w:pPr>
        <w:pStyle w:val="Step0"/>
        <w:numPr>
          <w:ilvl w:val="0"/>
          <w:numId w:val="0"/>
        </w:numPr>
      </w:pPr>
      <w:r>
        <w:t xml:space="preserve">Für die Berechnung der Pkw-Kenngrößen </w:t>
      </w:r>
      <w:r w:rsidR="008B0BEB">
        <w:t>wird</w:t>
      </w:r>
      <w:r>
        <w:t xml:space="preserve"> je </w:t>
      </w:r>
      <w:r w:rsidR="006351A0">
        <w:t xml:space="preserve">Analysezeitperiode </w:t>
      </w:r>
      <w:r>
        <w:t xml:space="preserve">eine statische Umlegung gerechnet. Dafür wird </w:t>
      </w:r>
      <w:r w:rsidR="00260FC6">
        <w:t xml:space="preserve">in </w:t>
      </w:r>
      <w:r w:rsidR="0054389D">
        <w:t xml:space="preserve">der Gruppe </w:t>
      </w:r>
      <w:r w:rsidR="00EA2A5E" w:rsidRPr="004C04ED">
        <w:rPr>
          <w:b/>
        </w:rPr>
        <w:t xml:space="preserve">Car </w:t>
      </w:r>
      <w:proofErr w:type="spellStart"/>
      <w:r w:rsidR="00EA2A5E" w:rsidRPr="004C04ED">
        <w:rPr>
          <w:b/>
        </w:rPr>
        <w:t>Skims</w:t>
      </w:r>
      <w:proofErr w:type="spellEnd"/>
      <w:r w:rsidR="00B3548A">
        <w:rPr>
          <w:b/>
        </w:rPr>
        <w:t xml:space="preserve"> </w:t>
      </w:r>
      <w:r w:rsidR="0054389D">
        <w:t xml:space="preserve">je Zeitintervall eine Umlegung und darauf basierend Kenngrößen sowie LogSum-Matrizen für die Wahl der langfristigen </w:t>
      </w:r>
      <w:r w:rsidR="007B477F">
        <w:t>Entscheidungen</w:t>
      </w:r>
      <w:r w:rsidR="0054389D">
        <w:t xml:space="preserve"> berechnet. </w:t>
      </w:r>
      <w:r w:rsidR="00472550">
        <w:t xml:space="preserve">Die Nachfrage je Zeitintervall </w:t>
      </w:r>
      <w:r w:rsidR="00211D7A">
        <w:t xml:space="preserve">ist </w:t>
      </w:r>
      <w:r w:rsidR="009C3D9F">
        <w:t>zunächst immer identisch</w:t>
      </w:r>
      <w:r w:rsidR="00D16C2F">
        <w:t xml:space="preserve">. Erst wenn man </w:t>
      </w:r>
      <w:r w:rsidR="00154E7E">
        <w:t xml:space="preserve">die </w:t>
      </w:r>
      <w:r w:rsidR="00577B9F">
        <w:t xml:space="preserve">gesamte </w:t>
      </w:r>
      <w:r w:rsidR="00154E7E">
        <w:t xml:space="preserve">Nachfrageschleife mehrfach </w:t>
      </w:r>
      <w:r w:rsidR="00577B9F">
        <w:t>durchläuft</w:t>
      </w:r>
      <w:r w:rsidR="00B77AE7">
        <w:t xml:space="preserve"> und die Pkw-Nachfrage dabei aktualisiert wird</w:t>
      </w:r>
      <w:r w:rsidR="00AE0463">
        <w:t xml:space="preserve">, </w:t>
      </w:r>
      <w:r w:rsidR="00283FE4">
        <w:t xml:space="preserve">wirken sich </w:t>
      </w:r>
      <w:r w:rsidR="00123451">
        <w:t xml:space="preserve">die unterschiedlichen Nachfragen </w:t>
      </w:r>
      <w:r w:rsidR="00F21EFC">
        <w:t xml:space="preserve">der </w:t>
      </w:r>
      <w:r w:rsidR="001612A1">
        <w:t xml:space="preserve">unterschiedlichen </w:t>
      </w:r>
      <w:r w:rsidR="00A734A9">
        <w:t xml:space="preserve">Zeitintervalle </w:t>
      </w:r>
      <w:r w:rsidR="001612A1">
        <w:t xml:space="preserve">auf die Umlegungsergebnisse </w:t>
      </w:r>
      <w:r w:rsidR="00A734A9">
        <w:t xml:space="preserve">aus. </w:t>
      </w:r>
      <w:r w:rsidR="0054389D">
        <w:t xml:space="preserve">Am Ende </w:t>
      </w:r>
      <w:r w:rsidR="00CB2D05">
        <w:t xml:space="preserve">der Gruppe </w:t>
      </w:r>
      <w:r w:rsidR="0054389D">
        <w:t>werden für spätere Kurzwegsuchen Widerstand und Fahrzeit an allen Wege-Objekten gespeichert.</w:t>
      </w:r>
    </w:p>
    <w:p w14:paraId="7BC54BDF" w14:textId="3480FFE3" w:rsidR="00076652" w:rsidRDefault="0054389D" w:rsidP="001B322E">
      <w:pPr>
        <w:pStyle w:val="Step0"/>
      </w:pPr>
      <w:r>
        <w:t xml:space="preserve">Starten Sie die Verfahren der Gruppe </w:t>
      </w:r>
      <w:r w:rsidRPr="0054389D">
        <w:t xml:space="preserve">Car </w:t>
      </w:r>
      <w:proofErr w:type="spellStart"/>
      <w:r w:rsidRPr="0054389D">
        <w:t>Skims</w:t>
      </w:r>
      <w:proofErr w:type="spellEnd"/>
      <w:r>
        <w:t>.</w:t>
      </w:r>
    </w:p>
    <w:p w14:paraId="21B82B43" w14:textId="268F7ED3" w:rsidR="007D3523" w:rsidRDefault="007D3523" w:rsidP="007D3523">
      <w:pPr>
        <w:pStyle w:val="Step0"/>
        <w:numPr>
          <w:ilvl w:val="0"/>
          <w:numId w:val="0"/>
        </w:numPr>
      </w:pPr>
      <w:r>
        <w:t>Nun sind alle Daten und Kenngrößen vorhanden und die Berechnung des ABM kann gestartet werden.</w:t>
      </w:r>
    </w:p>
    <w:p w14:paraId="45CB189E" w14:textId="1EFAFCED" w:rsidR="007D3523" w:rsidRDefault="007D3523" w:rsidP="007D3523">
      <w:pPr>
        <w:pStyle w:val="Step0"/>
      </w:pPr>
      <w:r>
        <w:t>Starten Sie das erste Verfahren der Gruppe ABM.</w:t>
      </w:r>
    </w:p>
    <w:p w14:paraId="1B7C4F59" w14:textId="77777777" w:rsidR="007D3523" w:rsidRDefault="007D3523" w:rsidP="007D3523">
      <w:pPr>
        <w:pStyle w:val="Body"/>
      </w:pPr>
      <w:r>
        <w:t>Dieses Verfahren prüft, ob die Modellspezifikationen Tippfehler enthalten.</w:t>
      </w:r>
    </w:p>
    <w:p w14:paraId="56FD1061" w14:textId="76840D31" w:rsidR="007D3523" w:rsidRDefault="007D3523" w:rsidP="007D3523">
      <w:pPr>
        <w:pStyle w:val="Step0"/>
        <w:rPr>
          <w:ins w:id="25" w:author="Martin SNETHLAGE (PTV Group)" w:date="2022-05-24T13:38:00Z"/>
        </w:rPr>
      </w:pPr>
      <w:r>
        <w:t>Starten Sie das zweite Verfahren der Gruppe ABM.</w:t>
      </w:r>
    </w:p>
    <w:p w14:paraId="42FB169F" w14:textId="243E9C00" w:rsidR="008F05CF" w:rsidRDefault="008F05CF">
      <w:pPr>
        <w:pStyle w:val="Step0"/>
        <w:numPr>
          <w:ilvl w:val="0"/>
          <w:numId w:val="0"/>
        </w:numPr>
        <w:rPr>
          <w:ins w:id="26" w:author="Martin SNETHLAGE (PTV Group)" w:date="2022-05-24T13:38:00Z"/>
        </w:rPr>
        <w:pPrChange w:id="27" w:author="Martin SNETHLAGE (PTV Group)" w:date="2022-05-24T13:38:00Z">
          <w:pPr>
            <w:pStyle w:val="Step0"/>
          </w:pPr>
        </w:pPrChange>
      </w:pPr>
      <w:ins w:id="28" w:author="Martin SNETHLAGE (PTV Group)" w:date="2022-05-24T13:38:00Z">
        <w:r>
          <w:t>Der geöffnete Filter aktiviert alle Knoten, die als Anbindung der Standorte an das Netz geeignet sind. Standorte sind nicht explizit an das Netz angebunden, sondern immer über den nächstgelegenen aktiven Knoten. Deshalb muss darauf geachtet werden, dass alle Knoten, die sich nicht für eine Anbindung eignen, durch den Filter deaktiviert werden.</w:t>
        </w:r>
      </w:ins>
    </w:p>
    <w:p w14:paraId="49764B08" w14:textId="72348BA9" w:rsidR="008F05CF" w:rsidRDefault="008F05CF" w:rsidP="007D3523">
      <w:pPr>
        <w:pStyle w:val="Step0"/>
      </w:pPr>
      <w:ins w:id="29" w:author="Martin SNETHLAGE (PTV Group)" w:date="2022-05-24T13:38:00Z">
        <w:r>
          <w:t xml:space="preserve">Für den Fall, dass die modellbasierte ABM-Variante gerechnet werden soll, starten Sie das </w:t>
        </w:r>
      </w:ins>
      <w:ins w:id="30" w:author="Martin SNETHLAGE (PTV Group)" w:date="2022-05-24T13:40:00Z">
        <w:r w:rsidR="009B0123">
          <w:t xml:space="preserve">dritte </w:t>
        </w:r>
      </w:ins>
      <w:ins w:id="31" w:author="Martin SNETHLAGE (PTV Group)" w:date="2022-05-24T13:38:00Z">
        <w:r>
          <w:t xml:space="preserve">Verfahren </w:t>
        </w:r>
        <w:r w:rsidRPr="008B0BEB">
          <w:rPr>
            <w:rStyle w:val="FilenamePathname"/>
          </w:rPr>
          <w:t>run_init_schedules.py</w:t>
        </w:r>
        <w:r>
          <w:t xml:space="preserve"> und löschen damit alle Ergebnisdaten.</w:t>
        </w:r>
      </w:ins>
    </w:p>
    <w:p w14:paraId="263E776F" w14:textId="0155D3A3" w:rsidR="003D26FD" w:rsidDel="008F05CF" w:rsidRDefault="003D26FD" w:rsidP="003D26FD">
      <w:pPr>
        <w:pStyle w:val="Body"/>
        <w:rPr>
          <w:del w:id="32" w:author="Martin SNETHLAGE (PTV Group)" w:date="2022-05-24T13:38:00Z"/>
        </w:rPr>
      </w:pPr>
      <w:del w:id="33" w:author="Martin SNETHLAGE (PTV Group)" w:date="2022-05-24T13:38:00Z">
        <w:r w:rsidDel="008F05CF">
          <w:delText>Der geöffnete Filter aktiviert alle Knoten, die als Anbindung der Standorte an das Netz geeignet sind.</w:delText>
        </w:r>
        <w:r w:rsidR="00631690" w:rsidDel="008F05CF">
          <w:delText xml:space="preserve"> </w:delText>
        </w:r>
        <w:r w:rsidR="00AA34D8" w:rsidDel="008F05CF">
          <w:delText xml:space="preserve">Standorte sind nicht explizit an das Netz angebunden, sondern immer </w:delText>
        </w:r>
        <w:r w:rsidR="00AE7C46" w:rsidDel="008F05CF">
          <w:delText xml:space="preserve">über den nächstgelegenen aktiven Knoten. Deshalb muss darauf geachtet werden, dass alle Knoten, die sich nicht für eine Anbindung </w:delText>
        </w:r>
        <w:r w:rsidR="00FB4BC2" w:rsidDel="008F05CF">
          <w:delText xml:space="preserve">eignen, </w:delText>
        </w:r>
        <w:r w:rsidR="00AE1C0F" w:rsidDel="008F05CF">
          <w:delText>durch den Filter deaktiviert werden.</w:delText>
        </w:r>
      </w:del>
    </w:p>
    <w:p w14:paraId="7966D3A3" w14:textId="3DE1D3F0" w:rsidR="003D26FD" w:rsidRDefault="003D26FD" w:rsidP="003D26FD">
      <w:pPr>
        <w:pStyle w:val="Body"/>
      </w:pPr>
      <w:r>
        <w:t>Im nächsten Verfahren werden die langfristigen Entscheidungen simuliert, also die Ziele der Pflichtaktivitäten wie Arbeiten oder Schule.</w:t>
      </w:r>
    </w:p>
    <w:p w14:paraId="504D62C6" w14:textId="38AF4928" w:rsidR="003D26FD" w:rsidRDefault="003D26FD" w:rsidP="003D26FD">
      <w:pPr>
        <w:pStyle w:val="Step0"/>
      </w:pPr>
      <w:r>
        <w:t xml:space="preserve">Starten Sie das </w:t>
      </w:r>
      <w:del w:id="34" w:author="Martin SNETHLAGE (PTV Group)" w:date="2022-05-24T13:41:00Z">
        <w:r w:rsidDel="009B0123">
          <w:delText xml:space="preserve">dritte </w:delText>
        </w:r>
      </w:del>
      <w:ins w:id="35" w:author="Martin SNETHLAGE (PTV Group)" w:date="2022-05-24T13:41:00Z">
        <w:r w:rsidR="009B0123">
          <w:t xml:space="preserve">nächste </w:t>
        </w:r>
      </w:ins>
      <w:r>
        <w:t>Verfahren der Gruppe ABM.</w:t>
      </w:r>
    </w:p>
    <w:p w14:paraId="53474877" w14:textId="68D1C288" w:rsidR="003D26FD" w:rsidRDefault="003D26FD" w:rsidP="003D26FD">
      <w:pPr>
        <w:pStyle w:val="Step0"/>
        <w:numPr>
          <w:ilvl w:val="0"/>
          <w:numId w:val="0"/>
        </w:numPr>
      </w:pPr>
      <w:r>
        <w:t xml:space="preserve">Falls die Aktivitätenketten modellbasiert erzeugt werden sollen, starten Sie </w:t>
      </w:r>
      <w:ins w:id="36" w:author="Martin SNETHLAGE (PTV Group)" w:date="2022-05-24T13:41:00Z">
        <w:r w:rsidR="009B0123">
          <w:t xml:space="preserve">auch </w:t>
        </w:r>
      </w:ins>
      <w:r>
        <w:t>das nächste Verfahren (</w:t>
      </w:r>
      <w:r w:rsidRPr="008B0BEB">
        <w:rPr>
          <w:rStyle w:val="FilenamePathname"/>
        </w:rPr>
        <w:t>run_tripchain_choice.py</w:t>
      </w:r>
      <w:r>
        <w:t>).</w:t>
      </w:r>
    </w:p>
    <w:p w14:paraId="7E3A276B" w14:textId="796386D6" w:rsidR="003D26FD" w:rsidRDefault="001A6475" w:rsidP="007D3523">
      <w:pPr>
        <w:pStyle w:val="Step0"/>
      </w:pPr>
      <w:r>
        <w:t>Im letzten Schritt des ABM starten Sie die Ziel- und Moduswahl</w:t>
      </w:r>
      <w:r w:rsidR="008422BE">
        <w:t xml:space="preserve"> (Skript </w:t>
      </w:r>
      <w:r w:rsidR="00DE68E0" w:rsidRPr="008B0BEB">
        <w:rPr>
          <w:rStyle w:val="FilenamePathname"/>
        </w:rPr>
        <w:t>run_destination_and_mode_choice.py</w:t>
      </w:r>
      <w:r w:rsidR="00DE68E0">
        <w:t>)</w:t>
      </w:r>
      <w:r>
        <w:t>.</w:t>
      </w:r>
    </w:p>
    <w:p w14:paraId="30C963FE" w14:textId="55387801" w:rsidR="00384E92" w:rsidRDefault="008F032F" w:rsidP="007D3523">
      <w:pPr>
        <w:pStyle w:val="Step0"/>
      </w:pPr>
      <w:r>
        <w:t>Nun wird die Nachfrage</w:t>
      </w:r>
      <w:r w:rsidR="00DA7C80">
        <w:t xml:space="preserve"> aus den Trips</w:t>
      </w:r>
      <w:r w:rsidR="0081020D">
        <w:t xml:space="preserve"> in Nachfragematrizen geschrieben, um</w:t>
      </w:r>
      <w:r w:rsidR="00024384">
        <w:t xml:space="preserve"> diese dann wieder umlegen zu können. Starten Sie dazu </w:t>
      </w:r>
      <w:r w:rsidR="005D290D">
        <w:t xml:space="preserve">das nächste Verfahren (Skript </w:t>
      </w:r>
      <w:r w:rsidR="000A5A9D" w:rsidRPr="008B0BEB">
        <w:rPr>
          <w:rStyle w:val="FilenamePathname"/>
        </w:rPr>
        <w:t>run_aggregate_trip_volumes.py</w:t>
      </w:r>
      <w:r w:rsidR="000A5A9D">
        <w:t>)</w:t>
      </w:r>
      <w:r w:rsidR="00B96F5A">
        <w:t>, welches</w:t>
      </w:r>
      <w:r w:rsidR="00363C91">
        <w:t xml:space="preserve"> d</w:t>
      </w:r>
      <w:r w:rsidR="00005824">
        <w:t xml:space="preserve">ie Nachfrage aus den Trips je </w:t>
      </w:r>
      <w:proofErr w:type="spellStart"/>
      <w:r w:rsidR="00005824">
        <w:t>NSeg</w:t>
      </w:r>
      <w:proofErr w:type="spellEnd"/>
      <w:r w:rsidR="00005824">
        <w:t xml:space="preserve"> und Analysezeitintervall </w:t>
      </w:r>
      <w:r w:rsidR="00095052">
        <w:t xml:space="preserve">aggregiert </w:t>
      </w:r>
      <w:r w:rsidR="00005824">
        <w:t xml:space="preserve">und das Ergebnis in die entsprechenden </w:t>
      </w:r>
      <w:r w:rsidR="00005824">
        <w:lastRenderedPageBreak/>
        <w:t xml:space="preserve">Nachfragematrizen </w:t>
      </w:r>
      <w:r w:rsidR="004F34A9">
        <w:t>schreibt</w:t>
      </w:r>
      <w:r w:rsidR="00A845E8">
        <w:t xml:space="preserve"> </w:t>
      </w:r>
      <w:r w:rsidR="00005824">
        <w:t xml:space="preserve">(diese müssen </w:t>
      </w:r>
      <w:r w:rsidR="00D50BB0">
        <w:t xml:space="preserve">neben passendem </w:t>
      </w:r>
      <w:proofErr w:type="spellStart"/>
      <w:r w:rsidR="00D50BB0">
        <w:t>NSeg</w:t>
      </w:r>
      <w:proofErr w:type="spellEnd"/>
      <w:r w:rsidR="00D50BB0">
        <w:t xml:space="preserve"> und </w:t>
      </w:r>
      <w:r w:rsidR="005D20E3">
        <w:t xml:space="preserve">den Attributen </w:t>
      </w:r>
      <w:proofErr w:type="spellStart"/>
      <w:r w:rsidR="0070127C">
        <w:t>FromTime</w:t>
      </w:r>
      <w:proofErr w:type="spellEnd"/>
      <w:r w:rsidR="0070127C">
        <w:t xml:space="preserve"> sowie </w:t>
      </w:r>
      <w:proofErr w:type="spellStart"/>
      <w:r w:rsidR="0070127C">
        <w:t>T</w:t>
      </w:r>
      <w:r w:rsidR="00DE346B">
        <w:t>o</w:t>
      </w:r>
      <w:r w:rsidR="0070127C">
        <w:t>T</w:t>
      </w:r>
      <w:r w:rsidR="00DE346B">
        <w:t>ime</w:t>
      </w:r>
      <w:proofErr w:type="spellEnd"/>
      <w:r w:rsidR="0070127C">
        <w:t xml:space="preserve"> </w:t>
      </w:r>
      <w:r w:rsidR="00005824">
        <w:t>den Namen „</w:t>
      </w:r>
      <w:proofErr w:type="spellStart"/>
      <w:r w:rsidR="00005824">
        <w:t>assignment</w:t>
      </w:r>
      <w:proofErr w:type="spellEnd"/>
      <w:r w:rsidR="00005824">
        <w:t>“ haben).</w:t>
      </w:r>
    </w:p>
    <w:p w14:paraId="07C0E4C5" w14:textId="7FC941FA" w:rsidR="001A6475" w:rsidRDefault="001A6475" w:rsidP="001A6475">
      <w:pPr>
        <w:pStyle w:val="Step0"/>
        <w:numPr>
          <w:ilvl w:val="0"/>
          <w:numId w:val="0"/>
        </w:numPr>
      </w:pPr>
      <w:r>
        <w:t xml:space="preserve">Falls die Nachfrage mit einer Nachfrageschleife berechnet werden soll, so dass sich die Pkw-Fahrtzeiten </w:t>
      </w:r>
      <w:r w:rsidR="006C6807">
        <w:t xml:space="preserve">jeweils aktualisieren, </w:t>
      </w:r>
      <w:r w:rsidR="008E0403">
        <w:t xml:space="preserve">aktivieren </w:t>
      </w:r>
      <w:ins w:id="37" w:author="Martin SNETHLAGE (PTV Group)" w:date="2022-05-24T13:42:00Z">
        <w:r w:rsidR="009B0123">
          <w:t xml:space="preserve">und starten </w:t>
        </w:r>
      </w:ins>
      <w:r w:rsidR="006C6807">
        <w:t xml:space="preserve">Sie </w:t>
      </w:r>
      <w:r w:rsidR="008E0403">
        <w:t xml:space="preserve">das </w:t>
      </w:r>
      <w:r w:rsidR="00C216FF">
        <w:t>letzte</w:t>
      </w:r>
      <w:r w:rsidR="008E0403">
        <w:t xml:space="preserve"> </w:t>
      </w:r>
      <w:r w:rsidR="00C216FF">
        <w:t>Verfahren</w:t>
      </w:r>
      <w:r w:rsidR="006C6807">
        <w:t xml:space="preserve"> der Gruppe ABM</w:t>
      </w:r>
      <w:r w:rsidR="00C216FF">
        <w:t xml:space="preserve"> </w:t>
      </w:r>
      <w:r w:rsidR="00B140C8">
        <w:t>(</w:t>
      </w:r>
      <w:r w:rsidR="00C216FF">
        <w:t>Rücksprung)</w:t>
      </w:r>
      <w:r w:rsidR="006C6807">
        <w:t>.</w:t>
      </w:r>
      <w:r w:rsidR="003D1C79">
        <w:t xml:space="preserve"> </w:t>
      </w:r>
    </w:p>
    <w:p w14:paraId="3B06E4CD" w14:textId="0ED1150C" w:rsidR="006C6807" w:rsidRDefault="006C6807" w:rsidP="001A6475">
      <w:pPr>
        <w:pStyle w:val="Step0"/>
        <w:numPr>
          <w:ilvl w:val="0"/>
          <w:numId w:val="0"/>
        </w:numPr>
      </w:pPr>
      <w:r>
        <w:t>Nach Abschluss der Nachfrageberechnung können die Ergebnisse analysiert werden</w:t>
      </w:r>
      <w:r w:rsidR="00BF0607">
        <w:t>, siehe dazu den folgenden Abschnitt</w:t>
      </w:r>
      <w:r>
        <w:t xml:space="preserve">. </w:t>
      </w:r>
      <w:r w:rsidR="00FB6A60">
        <w:t xml:space="preserve">Um die </w:t>
      </w:r>
      <w:r>
        <w:t>Ergebnisse im Zusammenhang mit Umlegungen untersuch</w:t>
      </w:r>
      <w:r w:rsidR="00FB6A60">
        <w:t>en zu können (z.B. Spinnenberechnungen)</w:t>
      </w:r>
      <w:r>
        <w:t xml:space="preserve">, </w:t>
      </w:r>
      <w:r w:rsidR="00FB6A60">
        <w:t>soll die Nachfrage</w:t>
      </w:r>
      <w:r w:rsidR="00234EAE">
        <w:t xml:space="preserve"> </w:t>
      </w:r>
      <w:r w:rsidR="00A472F6">
        <w:t xml:space="preserve">beispielhaft für die Morgenspitze </w:t>
      </w:r>
      <w:r w:rsidR="00C46DB8">
        <w:t>u</w:t>
      </w:r>
      <w:r w:rsidR="00071626">
        <w:t xml:space="preserve">mgelegt werden. </w:t>
      </w:r>
      <w:r w:rsidR="007675BA">
        <w:t xml:space="preserve">Außerdem </w:t>
      </w:r>
      <w:r w:rsidR="00C14FA8">
        <w:t xml:space="preserve">werden </w:t>
      </w:r>
      <w:r>
        <w:t>die Touren in Wege-Abfolgen konvertiert</w:t>
      </w:r>
      <w:r w:rsidR="00884732">
        <w:t>.</w:t>
      </w:r>
    </w:p>
    <w:p w14:paraId="7348391E" w14:textId="275227DA" w:rsidR="003D26FD" w:rsidRDefault="006C6807" w:rsidP="007D3523">
      <w:pPr>
        <w:pStyle w:val="Step0"/>
      </w:pPr>
      <w:r>
        <w:t xml:space="preserve">Starten Sie </w:t>
      </w:r>
      <w:r w:rsidR="00DD45FE">
        <w:t xml:space="preserve">die </w:t>
      </w:r>
      <w:r>
        <w:t>erste</w:t>
      </w:r>
      <w:r w:rsidR="00DD45FE">
        <w:t xml:space="preserve">n </w:t>
      </w:r>
      <w:r w:rsidR="007E2DD2">
        <w:t xml:space="preserve">beiden </w:t>
      </w:r>
      <w:r>
        <w:t xml:space="preserve">Verfahren aus der Gruppe </w:t>
      </w:r>
      <w:proofErr w:type="spellStart"/>
      <w:r>
        <w:t>Assignment</w:t>
      </w:r>
      <w:proofErr w:type="spellEnd"/>
      <w:r>
        <w:t>.</w:t>
      </w:r>
    </w:p>
    <w:p w14:paraId="72B365ED" w14:textId="31B2563D" w:rsidR="006C6807" w:rsidRDefault="00045599" w:rsidP="006C6807">
      <w:pPr>
        <w:pStyle w:val="Step0"/>
        <w:numPr>
          <w:ilvl w:val="0"/>
          <w:numId w:val="0"/>
        </w:numPr>
      </w:pPr>
      <w:r>
        <w:t>Anschließend können die Nachfragesegmente umgelegt werden.</w:t>
      </w:r>
    </w:p>
    <w:p w14:paraId="27F924D8" w14:textId="353926BA" w:rsidR="001A6475" w:rsidRDefault="00045599" w:rsidP="007D3523">
      <w:pPr>
        <w:pStyle w:val="Step0"/>
      </w:pPr>
      <w:r>
        <w:t xml:space="preserve">Starten Sie dazu die beiden Umlegungen aus der Gruppe </w:t>
      </w:r>
      <w:proofErr w:type="spellStart"/>
      <w:r>
        <w:t>Assignment</w:t>
      </w:r>
      <w:proofErr w:type="spellEnd"/>
      <w:r>
        <w:t>.</w:t>
      </w:r>
    </w:p>
    <w:p w14:paraId="52701A21" w14:textId="648FAD6A" w:rsidR="00ED5F37" w:rsidRDefault="00ED5F37" w:rsidP="00ED5F37">
      <w:pPr>
        <w:pStyle w:val="berschrift2"/>
      </w:pPr>
      <w:r>
        <w:t>Ergebnisse</w:t>
      </w:r>
    </w:p>
    <w:p w14:paraId="1FA54D36" w14:textId="7F560303" w:rsidR="0029114E" w:rsidRDefault="0029114E" w:rsidP="0029114E">
      <w:pPr>
        <w:pStyle w:val="Step0"/>
        <w:numPr>
          <w:ilvl w:val="0"/>
          <w:numId w:val="0"/>
        </w:numPr>
        <w:ind w:left="360" w:hanging="360"/>
      </w:pPr>
      <w:r>
        <w:t xml:space="preserve">Im Folgenden werden die Ergebnisse </w:t>
      </w:r>
      <w:r w:rsidR="00577D74">
        <w:t xml:space="preserve">der datenbasierten ABM-Variante </w:t>
      </w:r>
      <w:r>
        <w:t>nach einmaligem Durchlauf dargestellt, also ohne Aktivierung des Rücksprungs.</w:t>
      </w:r>
    </w:p>
    <w:p w14:paraId="66935459" w14:textId="78538EA7" w:rsidR="001B4394" w:rsidRDefault="001B4394" w:rsidP="00E4513E">
      <w:pPr>
        <w:pStyle w:val="Step0"/>
        <w:numPr>
          <w:ilvl w:val="0"/>
          <w:numId w:val="0"/>
        </w:numPr>
      </w:pPr>
      <w:r>
        <w:t xml:space="preserve">Wechseln Sie </w:t>
      </w:r>
      <w:r w:rsidR="00C62688">
        <w:t xml:space="preserve">abwechselnd </w:t>
      </w:r>
      <w:r>
        <w:t>in d</w:t>
      </w:r>
      <w:r w:rsidR="003C5C6F">
        <w:t>ie Liste</w:t>
      </w:r>
      <w:r w:rsidR="00C62688">
        <w:t>n</w:t>
      </w:r>
      <w:r w:rsidR="0042798D">
        <w:t xml:space="preserve"> </w:t>
      </w:r>
      <w:r w:rsidRPr="00B42FCC">
        <w:rPr>
          <w:rStyle w:val="GUIElement"/>
        </w:rPr>
        <w:t>Touren</w:t>
      </w:r>
      <w:r w:rsidR="00C62688">
        <w:rPr>
          <w:rStyle w:val="GUIElement"/>
        </w:rPr>
        <w:t xml:space="preserve"> </w:t>
      </w:r>
      <w:r w:rsidR="00A65E32" w:rsidRPr="00A65E32">
        <w:rPr>
          <w:rStyle w:val="GUIElement"/>
          <w:b w:val="0"/>
        </w:rPr>
        <w:t>und</w:t>
      </w:r>
      <w:r w:rsidR="00A65E32">
        <w:rPr>
          <w:rStyle w:val="GUIElement"/>
        </w:rPr>
        <w:t xml:space="preserve"> Wegeabfolgen</w:t>
      </w:r>
      <w:r>
        <w:t>.</w:t>
      </w:r>
    </w:p>
    <w:p w14:paraId="6FB450C6" w14:textId="62CF74A5" w:rsidR="008F2B7E" w:rsidRDefault="00B94280" w:rsidP="004057E0">
      <w:pPr>
        <w:pStyle w:val="Body1"/>
      </w:pPr>
      <w:r>
        <w:t xml:space="preserve">Die </w:t>
      </w:r>
      <w:r w:rsidR="00FE2918">
        <w:t>Tour-</w:t>
      </w:r>
      <w:r>
        <w:t>Liste zeigt alle Touren, die während der Modellberechnung erstellt wurden. Wähl</w:t>
      </w:r>
      <w:r w:rsidR="003C5C6F">
        <w:t>en</w:t>
      </w:r>
      <w:r>
        <w:t xml:space="preserve"> </w:t>
      </w:r>
      <w:r w:rsidR="003C5C6F">
        <w:t>Sie</w:t>
      </w:r>
      <w:r>
        <w:t xml:space="preserve"> einzelne davon aus, werden diese im Netzeditor angezeigt. </w:t>
      </w:r>
      <w:r w:rsidR="00775307">
        <w:br/>
        <w:t>Die Wegeabfolgen-Liste zeigt die zugehörigen Wegeabfolgen</w:t>
      </w:r>
      <w:r w:rsidR="00FA4B28">
        <w:t>, bei denen im</w:t>
      </w:r>
      <w:r w:rsidR="00223FDE">
        <w:t xml:space="preserve"> Netz-Editor </w:t>
      </w:r>
      <w:r w:rsidR="00D8632C">
        <w:t xml:space="preserve">zusätzlich </w:t>
      </w:r>
      <w:r w:rsidR="00223FDE">
        <w:t>die entsprechenden Umlegungswege angezeigt</w:t>
      </w:r>
      <w:r w:rsidR="007301DC">
        <w:t xml:space="preserve"> werden</w:t>
      </w:r>
      <w:r w:rsidR="00223FDE">
        <w:t>.</w:t>
      </w:r>
    </w:p>
    <w:p w14:paraId="0A116AF2" w14:textId="738BC0DA" w:rsidR="00B94280" w:rsidRDefault="00B94280" w:rsidP="004057E0">
      <w:pPr>
        <w:pStyle w:val="Body1"/>
      </w:pPr>
      <w:r>
        <w:t>Weitere Ergebnisse finde</w:t>
      </w:r>
      <w:r w:rsidR="007B6D99">
        <w:t>n Sie</w:t>
      </w:r>
      <w:r>
        <w:t xml:space="preserve"> u.a. in den Listen</w:t>
      </w:r>
      <w:r w:rsidR="007B6D99">
        <w:t>:</w:t>
      </w:r>
      <w:r>
        <w:t xml:space="preserve"> </w:t>
      </w:r>
    </w:p>
    <w:p w14:paraId="74CFFC00" w14:textId="77777777" w:rsidR="00B94280" w:rsidRPr="009D0758" w:rsidRDefault="00B94280" w:rsidP="004057E0">
      <w:pPr>
        <w:pStyle w:val="List1"/>
      </w:pPr>
      <w:r>
        <w:t>Trips</w:t>
      </w:r>
    </w:p>
    <w:p w14:paraId="6A037DD0" w14:textId="55749196" w:rsidR="00B94280" w:rsidRDefault="00B94280" w:rsidP="004057E0">
      <w:pPr>
        <w:pStyle w:val="List1"/>
      </w:pPr>
      <w:r>
        <w:t>Aktivität</w:t>
      </w:r>
      <w:r w:rsidR="003C5C6F">
        <w:t>s</w:t>
      </w:r>
      <w:r>
        <w:t>ausübungen</w:t>
      </w:r>
    </w:p>
    <w:p w14:paraId="3D3F3558" w14:textId="22C0B065" w:rsidR="00081AC3" w:rsidRPr="007F60D3" w:rsidRDefault="00081AC3" w:rsidP="00C565D8">
      <w:pPr>
        <w:pStyle w:val="Body0"/>
      </w:pPr>
      <w:bookmarkStart w:id="38" w:name="_Hlk23854721"/>
      <w:r w:rsidRPr="00B42FCC">
        <w:rPr>
          <w:rStyle w:val="FilenamePathname"/>
        </w:rPr>
        <w:t>Halle</w:t>
      </w:r>
      <w:r w:rsidR="001813E4">
        <w:rPr>
          <w:rStyle w:val="FilenamePathname"/>
        </w:rPr>
        <w:t>_</w:t>
      </w:r>
      <w:r w:rsidRPr="00B42FCC">
        <w:rPr>
          <w:rStyle w:val="FilenamePathname"/>
        </w:rPr>
        <w:t>ABM_Result.ver</w:t>
      </w:r>
      <w:r w:rsidRPr="007F60D3">
        <w:t xml:space="preserve"> </w:t>
      </w:r>
      <w:bookmarkEnd w:id="38"/>
      <w:r w:rsidRPr="007F60D3">
        <w:t>ist eine Versionsdatei mit einer vollständigen Berechnung des ABM.</w:t>
      </w:r>
    </w:p>
    <w:p w14:paraId="4C31C88C" w14:textId="69F838C7" w:rsidR="00ED5F37" w:rsidRPr="00AE3212" w:rsidRDefault="00ED5F37" w:rsidP="00ED5F37">
      <w:pPr>
        <w:pStyle w:val="berschrift1"/>
      </w:pPr>
      <w:bookmarkStart w:id="39" w:name="_Toc19704754"/>
      <w:bookmarkStart w:id="40" w:name="_Toc19713180"/>
      <w:r>
        <w:t xml:space="preserve">Aufbau eines eigenen Modells </w:t>
      </w:r>
    </w:p>
    <w:p w14:paraId="3BCF2710" w14:textId="2A33A785" w:rsidR="0006784B" w:rsidRDefault="0006784B" w:rsidP="0076444C">
      <w:pPr>
        <w:pStyle w:val="Body"/>
      </w:pPr>
      <w:r>
        <w:t xml:space="preserve">Das vorliegende Beispiel dient, anders als andere Beispiele, nicht nur der Darstellung bestimmter Features, sondern auch direkt als Grundlage für ein eigenes ABM. Für den Aufbau eines ABM ist es also sinnvoll, mit dem Beispiel zu starten und es geeignet anzupassen. </w:t>
      </w:r>
    </w:p>
    <w:p w14:paraId="2215257A" w14:textId="10D95AB3" w:rsidR="0006784B" w:rsidRDefault="0006784B" w:rsidP="0076444C">
      <w:pPr>
        <w:pStyle w:val="Body"/>
      </w:pPr>
      <w:r>
        <w:t>Im Folgenden wird auf die anzupassenden Bausteine genauer eingegangen.</w:t>
      </w:r>
    </w:p>
    <w:p w14:paraId="43D4CC90" w14:textId="0027FAE7" w:rsidR="00C36C6F" w:rsidRDefault="00C36C6F" w:rsidP="00C36C6F">
      <w:pPr>
        <w:pStyle w:val="berschrift2"/>
      </w:pPr>
      <w:r>
        <w:t>Netzmodell</w:t>
      </w:r>
      <w:r w:rsidR="00FA716C">
        <w:t>,</w:t>
      </w:r>
      <w:r>
        <w:t xml:space="preserve"> Bezirkseinteilung</w:t>
      </w:r>
      <w:r w:rsidR="00FA716C">
        <w:t>, Nachfragemodelltyp</w:t>
      </w:r>
    </w:p>
    <w:p w14:paraId="55B898C3" w14:textId="4B07F763" w:rsidR="00C36C6F" w:rsidRDefault="00C36C6F" w:rsidP="0076444C">
      <w:pPr>
        <w:pStyle w:val="Body"/>
      </w:pPr>
      <w:r>
        <w:t>Zunächst müssen die IV- und ÖV-Netzmodelle</w:t>
      </w:r>
      <w:r w:rsidR="00750CB7">
        <w:t xml:space="preserve">, </w:t>
      </w:r>
      <w:r>
        <w:t xml:space="preserve">die Bezirkseinteilung </w:t>
      </w:r>
      <w:r w:rsidR="00750CB7">
        <w:t xml:space="preserve">sowie die Anbindungen </w:t>
      </w:r>
      <w:r>
        <w:t>ausgetauscht werden. Dabei werden auch Verkehrssysteme, Modi und Nachfragesegmente ausgetauscht bzw. angepasst. Dieser Vorgang unterscheidet sich nicht vom Aufbau eines klassischen makroskopischen Nachfragemodells.</w:t>
      </w:r>
    </w:p>
    <w:p w14:paraId="6ABFF4B5" w14:textId="6B5BC731" w:rsidR="00C36C6F" w:rsidRDefault="00C36C6F" w:rsidP="0076444C">
      <w:pPr>
        <w:pStyle w:val="Body"/>
      </w:pPr>
      <w:r>
        <w:t>Da das Modell zeitlich disaggregiert ist, müssen die Analysezeitintervalle an die eigenen Bedürfnisse angepasst bzw. erweitert werden.</w:t>
      </w:r>
      <w:r w:rsidR="001F3935">
        <w:t xml:space="preserve"> Dabei m</w:t>
      </w:r>
      <w:r w:rsidR="00625AF5">
        <w:t>üssen alle Analysezeitintervalle überschneidungsfrei den gesamten Tag abdecken.</w:t>
      </w:r>
      <w:r w:rsidR="00B10AC6">
        <w:t xml:space="preserve"> Ein Kalender wird nicht unterstützt.</w:t>
      </w:r>
    </w:p>
    <w:p w14:paraId="2A6749F2" w14:textId="7F2EBE77" w:rsidR="00FA716C" w:rsidRDefault="00FA716C" w:rsidP="0076444C">
      <w:pPr>
        <w:pStyle w:val="Body"/>
      </w:pPr>
      <w:r>
        <w:t>Es muss ein Nachfragemodell vom Typ ABM angelegt werden. Einzige Attribute dieses Nachfragemodelltyps sind die Aktivitäten</w:t>
      </w:r>
      <w:r w:rsidR="007E6BF0">
        <w:t xml:space="preserve">, von denen </w:t>
      </w:r>
      <w:r w:rsidR="00CF722A">
        <w:t>genau eine</w:t>
      </w:r>
      <w:r w:rsidR="00927E2D">
        <w:t xml:space="preserve"> </w:t>
      </w:r>
      <w:r w:rsidR="007E6BF0">
        <w:t xml:space="preserve">als Heimataktivität </w:t>
      </w:r>
      <w:r w:rsidR="007E6BF0">
        <w:lastRenderedPageBreak/>
        <w:t>gekennzeichnet sein muss</w:t>
      </w:r>
      <w:r w:rsidR="00927E2D">
        <w:t xml:space="preserve"> (diese muss den Code „H“ besitzen)</w:t>
      </w:r>
      <w:r w:rsidR="007E6BF0">
        <w:t>.</w:t>
      </w:r>
    </w:p>
    <w:p w14:paraId="2F092F25" w14:textId="18D12438" w:rsidR="00E771A7" w:rsidRDefault="00951B83" w:rsidP="0076444C">
      <w:pPr>
        <w:pStyle w:val="Body"/>
      </w:pPr>
      <w:r>
        <w:t xml:space="preserve">Die für das ABM notwendige Attributierung der </w:t>
      </w:r>
      <w:r w:rsidR="00897456">
        <w:t>Nachfrageobjekte</w:t>
      </w:r>
      <w:r>
        <w:t xml:space="preserve"> wird weiter unten in der </w:t>
      </w:r>
      <w:r w:rsidR="00B03D96">
        <w:t>Modellspezifikation</w:t>
      </w:r>
      <w:r w:rsidR="00E771A7">
        <w:t xml:space="preserve"> </w:t>
      </w:r>
      <w:r w:rsidR="00E25B85">
        <w:t xml:space="preserve">im Bereich Attributierung der Nachfrageobjekte </w:t>
      </w:r>
      <w:r>
        <w:t>beschrieben</w:t>
      </w:r>
      <w:r w:rsidR="00E771A7">
        <w:t>.</w:t>
      </w:r>
    </w:p>
    <w:p w14:paraId="5AD5DD46" w14:textId="17B72132" w:rsidR="00CC6C3A" w:rsidRDefault="00CC6C3A" w:rsidP="00CC6C3A">
      <w:pPr>
        <w:pStyle w:val="berschrift2"/>
      </w:pPr>
      <w:r>
        <w:t>Synthetische Bevölkerung</w:t>
      </w:r>
      <w:r w:rsidR="000C7635">
        <w:t xml:space="preserve"> und Strukturdaten</w:t>
      </w:r>
    </w:p>
    <w:p w14:paraId="4F45C877" w14:textId="5484E953" w:rsidR="0011704D" w:rsidRDefault="0011704D" w:rsidP="00CC6C3A">
      <w:pPr>
        <w:pStyle w:val="Body"/>
      </w:pPr>
      <w:r>
        <w:t>Die Bevölkerung wird in einem ABM als eine Menge konkreter Personen abgebildet, synthetische Bevölkerung genannt. Genauso wie bei makroskopischen Modellen ist die Abbildung der Bevölkerung auch bei ABM keine triviale Angelegenheit. Ähnlich wie bei makroskopischen Modellen müssen die Haushalte so ausgewählt werden, dass die Randverteilungen möglichst genau eingehalten werden. Für diese Datenaufbereitung stellt Visum keine spezielle Funktionalität zur Verfügung (gleiches gilt übrigens auch für den makroskopischen Fall).</w:t>
      </w:r>
    </w:p>
    <w:p w14:paraId="533EDFC1" w14:textId="0C786918" w:rsidR="00F65A5E" w:rsidRDefault="00F65A5E" w:rsidP="00F65A5E">
      <w:pPr>
        <w:pStyle w:val="Body"/>
      </w:pPr>
      <w:r>
        <w:t>Es gibt allerdings zahlreiche Software, die genau für diesen Fall geschrieben wurde. Wir empfehlen, die Software von PopulationSim</w:t>
      </w:r>
      <w:r>
        <w:rPr>
          <w:rStyle w:val="Funotenzeichen"/>
        </w:rPr>
        <w:footnoteReference w:id="2"/>
      </w:r>
      <w:r>
        <w:t xml:space="preserve"> zu verwenden. Sie ist </w:t>
      </w:r>
      <w:r w:rsidRPr="00D1173C">
        <w:t>eine offene Plattform</w:t>
      </w:r>
      <w:r>
        <w:t xml:space="preserve">, kann also im Rahmen ihrer Lizenz frei verwendet werden. PopulationSim ist sehr gut dokumentiert, leicht anzuwenden und ideal für diesen </w:t>
      </w:r>
      <w:r w:rsidR="00977CA1">
        <w:t>Anwendungsfall</w:t>
      </w:r>
      <w:r>
        <w:t xml:space="preserve"> zugeschnitten. </w:t>
      </w:r>
    </w:p>
    <w:p w14:paraId="4A82955A" w14:textId="0592B6DE" w:rsidR="00CC6C3A" w:rsidRDefault="00CC6C3A" w:rsidP="0076444C">
      <w:pPr>
        <w:pStyle w:val="Body"/>
      </w:pPr>
      <w:r>
        <w:t xml:space="preserve">Grundlage der </w:t>
      </w:r>
      <w:r w:rsidR="00F65A5E">
        <w:t xml:space="preserve">synthetischen Bevölkerung </w:t>
      </w:r>
      <w:r>
        <w:t>ist, wie auch meistens bei makroskopischen Nachfragemodellen, eine Haushaltsbefragung (die nicht unbedingt im Modellraum durchgeführt wurde) und diverse Randverteilungen (Schulplätze, sozialversicherungspflichtige Beschäftigungsverhältnisse je Gemeinde, …). Bei klassischen Nachfragemodellen werden daraus je Bezirk die Anzahl Personen je verhaltenshomogener Personengruppen geschätzt, dazu die zugehörigen Erzeugungsraten je Aktivitätenpaar oder Wegekette. Entsprechend werden für ein ABM konkrete Haushalte für sogenannte Mikro-Zonen erzeugt. Die Haushalte sind dabei Kopien der Haushalte aus der Haushaltsbefragung</w:t>
      </w:r>
      <w:r w:rsidR="00F65A5E">
        <w:t xml:space="preserve"> inklusive der zugehörigen Personen</w:t>
      </w:r>
      <w:r>
        <w:t>.</w:t>
      </w:r>
    </w:p>
    <w:p w14:paraId="2182E740" w14:textId="0571B1BB" w:rsidR="00E460BA" w:rsidRDefault="00E460BA" w:rsidP="00E460BA">
      <w:pPr>
        <w:pStyle w:val="Body"/>
      </w:pPr>
      <w:r>
        <w:t xml:space="preserve">Im Verfahrensablauf der Beispielversion ist das </w:t>
      </w:r>
      <w:r w:rsidR="006E2EA3">
        <w:t>E</w:t>
      </w:r>
      <w:r w:rsidR="005F3AB3">
        <w:t xml:space="preserve">inlesen der synthetischen Bevölkerung </w:t>
      </w:r>
      <w:r>
        <w:t>als Skript umgesetzt</w:t>
      </w:r>
      <w:r w:rsidR="00A40172">
        <w:t>. Dabei werden drei Dateien erwartet:</w:t>
      </w:r>
    </w:p>
    <w:p w14:paraId="56CDE34E" w14:textId="77777777" w:rsidR="00597101" w:rsidRPr="00B06401" w:rsidRDefault="00597101" w:rsidP="00597101">
      <w:pPr>
        <w:pStyle w:val="Body"/>
        <w:numPr>
          <w:ilvl w:val="0"/>
          <w:numId w:val="24"/>
        </w:numPr>
        <w:rPr>
          <w:rStyle w:val="FilenamePathname"/>
        </w:rPr>
      </w:pPr>
      <w:r w:rsidRPr="00B06401">
        <w:rPr>
          <w:rStyle w:val="FilenamePathname"/>
        </w:rPr>
        <w:t>HHI.dmd</w:t>
      </w:r>
    </w:p>
    <w:p w14:paraId="21C0CE31" w14:textId="077BF786" w:rsidR="002B46C6" w:rsidRPr="00B06401" w:rsidRDefault="00996610" w:rsidP="00276762">
      <w:pPr>
        <w:pStyle w:val="Body"/>
        <w:numPr>
          <w:ilvl w:val="0"/>
          <w:numId w:val="24"/>
        </w:numPr>
        <w:rPr>
          <w:rStyle w:val="FilenamePathname"/>
        </w:rPr>
      </w:pPr>
      <w:r w:rsidRPr="00B06401">
        <w:rPr>
          <w:rStyle w:val="FilenamePathname"/>
        </w:rPr>
        <w:t>SynPopHH.cs</w:t>
      </w:r>
      <w:r w:rsidR="002B46C6" w:rsidRPr="00B06401">
        <w:rPr>
          <w:rStyle w:val="FilenamePathname"/>
        </w:rPr>
        <w:t>v</w:t>
      </w:r>
    </w:p>
    <w:p w14:paraId="3B54AFCD" w14:textId="097002AC" w:rsidR="00276762" w:rsidRPr="00B06401" w:rsidRDefault="002B46C6" w:rsidP="00276762">
      <w:pPr>
        <w:pStyle w:val="Body"/>
        <w:numPr>
          <w:ilvl w:val="0"/>
          <w:numId w:val="24"/>
        </w:numPr>
        <w:rPr>
          <w:rStyle w:val="FilenamePathname"/>
        </w:rPr>
      </w:pPr>
      <w:r w:rsidRPr="00B06401">
        <w:rPr>
          <w:rStyle w:val="FilenamePathname"/>
        </w:rPr>
        <w:t>SynPopPerson.csv</w:t>
      </w:r>
    </w:p>
    <w:p w14:paraId="2FE58D95" w14:textId="7FDCED86" w:rsidR="006A5A03" w:rsidRDefault="006A5A03" w:rsidP="00E66952">
      <w:pPr>
        <w:pStyle w:val="Body"/>
      </w:pPr>
      <w:r>
        <w:t xml:space="preserve">Die Datei </w:t>
      </w:r>
      <w:r w:rsidRPr="00B06401">
        <w:rPr>
          <w:rStyle w:val="FilenamePathname"/>
        </w:rPr>
        <w:t>HHI.dmd</w:t>
      </w:r>
      <w:r w:rsidR="00FB273D">
        <w:t xml:space="preserve"> enthält</w:t>
      </w:r>
      <w:r w:rsidR="00A12D3D">
        <w:t xml:space="preserve"> Daten aus einer Haushaltsbefragung</w:t>
      </w:r>
      <w:r w:rsidR="002C2CEE">
        <w:t>:</w:t>
      </w:r>
    </w:p>
    <w:p w14:paraId="215A08CA" w14:textId="2E8E80E3" w:rsidR="002C2CEE" w:rsidRDefault="009B72FB" w:rsidP="002C2CEE">
      <w:pPr>
        <w:pStyle w:val="Body"/>
        <w:numPr>
          <w:ilvl w:val="0"/>
          <w:numId w:val="25"/>
        </w:numPr>
      </w:pPr>
      <w:r>
        <w:t xml:space="preserve">Die Tabellen </w:t>
      </w:r>
      <w:r w:rsidR="00C74689">
        <w:t xml:space="preserve">Locations und </w:t>
      </w:r>
      <w:proofErr w:type="spellStart"/>
      <w:r w:rsidR="00C74689">
        <w:t>ActivityLocation</w:t>
      </w:r>
      <w:r w:rsidR="00992A35">
        <w:t>s</w:t>
      </w:r>
      <w:proofErr w:type="spellEnd"/>
      <w:r w:rsidR="00992A35">
        <w:t xml:space="preserve"> </w:t>
      </w:r>
      <w:r w:rsidR="005E1AD0">
        <w:t>erzeugen ein</w:t>
      </w:r>
      <w:r w:rsidR="009504B6">
        <w:t xml:space="preserve"> </w:t>
      </w:r>
      <w:r w:rsidR="004867A7">
        <w:t>Dummy-</w:t>
      </w:r>
      <w:r w:rsidR="009504B6">
        <w:t>Objekt</w:t>
      </w:r>
      <w:r w:rsidR="006F7699">
        <w:t xml:space="preserve">, </w:t>
      </w:r>
      <w:r w:rsidR="009504B6">
        <w:t xml:space="preserve">das </w:t>
      </w:r>
      <w:r w:rsidR="006F7699">
        <w:t xml:space="preserve">aus technischen Gründen vorhanden sein </w:t>
      </w:r>
      <w:r w:rsidR="009504B6">
        <w:t>muss</w:t>
      </w:r>
      <w:r w:rsidR="006F7699">
        <w:t>.</w:t>
      </w:r>
      <w:r w:rsidR="005D7651">
        <w:t xml:space="preserve"> Beide</w:t>
      </w:r>
      <w:r w:rsidR="003B1D9D">
        <w:t xml:space="preserve"> Tabellen werden nach Einlesen wieder gelöscht.</w:t>
      </w:r>
      <w:r w:rsidR="008325D0">
        <w:t xml:space="preserve"> Es muss lediglich darauf geachtet werden, dass die Nummer der Location nicht schon </w:t>
      </w:r>
      <w:r w:rsidR="00D21548">
        <w:t>im Modell vergeben ist.</w:t>
      </w:r>
    </w:p>
    <w:p w14:paraId="7B1D1756" w14:textId="04BB5341" w:rsidR="00CE21DA" w:rsidRDefault="003C437E" w:rsidP="002C2CEE">
      <w:pPr>
        <w:pStyle w:val="Body"/>
        <w:numPr>
          <w:ilvl w:val="0"/>
          <w:numId w:val="25"/>
        </w:numPr>
      </w:pPr>
      <w:r>
        <w:t>Die Tabelle Households</w:t>
      </w:r>
      <w:r w:rsidR="006C60DE">
        <w:t xml:space="preserve"> enthält </w:t>
      </w:r>
    </w:p>
    <w:p w14:paraId="722603F9" w14:textId="77777777" w:rsidR="00FE7AAA" w:rsidRDefault="00400A80" w:rsidP="00CE21DA">
      <w:pPr>
        <w:pStyle w:val="Body"/>
        <w:numPr>
          <w:ilvl w:val="1"/>
          <w:numId w:val="25"/>
        </w:numPr>
      </w:pPr>
      <w:r>
        <w:t>eine HH-</w:t>
      </w:r>
      <w:r w:rsidR="000F32A1">
        <w:t>Nummer</w:t>
      </w:r>
      <w:r w:rsidR="0026568C">
        <w:t xml:space="preserve"> (</w:t>
      </w:r>
      <w:r w:rsidR="00FE7AAA">
        <w:t>sie spielt im weiteren Verlauf keine Rolle)</w:t>
      </w:r>
    </w:p>
    <w:p w14:paraId="74D89E82" w14:textId="715D2C9C" w:rsidR="004F1254" w:rsidRDefault="009C2266" w:rsidP="00CE21DA">
      <w:pPr>
        <w:pStyle w:val="Body"/>
        <w:numPr>
          <w:ilvl w:val="1"/>
          <w:numId w:val="25"/>
        </w:numPr>
      </w:pPr>
      <w:r>
        <w:t>den</w:t>
      </w:r>
      <w:r w:rsidR="00830292">
        <w:t xml:space="preserve"> </w:t>
      </w:r>
      <w:r w:rsidR="00793139">
        <w:t>Haushaltsschlüsse</w:t>
      </w:r>
      <w:r w:rsidR="00DE1FEC">
        <w:t>l</w:t>
      </w:r>
      <w:r w:rsidR="00FE7AAA">
        <w:t xml:space="preserve"> (</w:t>
      </w:r>
      <w:r w:rsidR="004F1254">
        <w:t>er ist immer identisch (H,1)</w:t>
      </w:r>
      <w:r w:rsidR="00A960D6">
        <w:t>, da der genaue Ort</w:t>
      </w:r>
      <w:r w:rsidR="0011616C">
        <w:t xml:space="preserve"> </w:t>
      </w:r>
      <w:r w:rsidR="00F41D88">
        <w:t xml:space="preserve">in der </w:t>
      </w:r>
      <w:r w:rsidR="008A6FC8">
        <w:t xml:space="preserve">Datei </w:t>
      </w:r>
      <w:r w:rsidR="008A6FC8" w:rsidRPr="00B06401">
        <w:rPr>
          <w:rStyle w:val="FilenamePathname"/>
        </w:rPr>
        <w:t>SynPopHH.csv</w:t>
      </w:r>
      <w:r w:rsidR="008A6FC8">
        <w:t xml:space="preserve"> definiert wird</w:t>
      </w:r>
      <w:r w:rsidR="004F1254">
        <w:t>)</w:t>
      </w:r>
    </w:p>
    <w:p w14:paraId="2B299659" w14:textId="77777777" w:rsidR="00A62394" w:rsidRDefault="00965F9F" w:rsidP="00CE21DA">
      <w:pPr>
        <w:pStyle w:val="Body"/>
        <w:numPr>
          <w:ilvl w:val="1"/>
          <w:numId w:val="25"/>
        </w:numPr>
      </w:pPr>
      <w:r>
        <w:lastRenderedPageBreak/>
        <w:t>die originale Haushalts-ID</w:t>
      </w:r>
      <w:r w:rsidR="008B2E11">
        <w:t xml:space="preserve">, welche die Verbindung </w:t>
      </w:r>
      <w:r w:rsidR="00A62394">
        <w:t xml:space="preserve">zur entsprechenden ID in der </w:t>
      </w:r>
      <w:r w:rsidR="00A62394" w:rsidRPr="00B06401">
        <w:rPr>
          <w:rStyle w:val="FilenamePathname"/>
        </w:rPr>
        <w:t>Datei SynPopHH.csv</w:t>
      </w:r>
      <w:r w:rsidR="00A62394">
        <w:t xml:space="preserve"> herstellt</w:t>
      </w:r>
    </w:p>
    <w:p w14:paraId="6FA881F4" w14:textId="03E44F8F" w:rsidR="006F7699" w:rsidRDefault="00965F9F" w:rsidP="00CE21DA">
      <w:pPr>
        <w:pStyle w:val="Body"/>
        <w:numPr>
          <w:ilvl w:val="1"/>
          <w:numId w:val="25"/>
        </w:numPr>
      </w:pPr>
      <w:r>
        <w:t xml:space="preserve">sowie beliebig viele weitere </w:t>
      </w:r>
      <w:r w:rsidR="0076292C">
        <w:t>Haushaltsattribute</w:t>
      </w:r>
      <w:r w:rsidR="00AD2013">
        <w:t xml:space="preserve"> (in diesem Fall mit </w:t>
      </w:r>
      <w:proofErr w:type="spellStart"/>
      <w:r w:rsidR="00AD2013">
        <w:t>N</w:t>
      </w:r>
      <w:r w:rsidR="001E68A2">
        <w:t>OCars</w:t>
      </w:r>
      <w:proofErr w:type="spellEnd"/>
      <w:r w:rsidR="001E68A2">
        <w:t xml:space="preserve"> die Anzahl der Pkw</w:t>
      </w:r>
      <w:r w:rsidR="001E1BB2">
        <w:t xml:space="preserve">). </w:t>
      </w:r>
    </w:p>
    <w:p w14:paraId="5B6E71A3" w14:textId="1FFC26DC" w:rsidR="00BF37BB" w:rsidRDefault="00B662B4" w:rsidP="0079239B">
      <w:pPr>
        <w:pStyle w:val="Body"/>
        <w:numPr>
          <w:ilvl w:val="0"/>
          <w:numId w:val="25"/>
        </w:numPr>
      </w:pPr>
      <w:r>
        <w:t xml:space="preserve">Die Tabelle </w:t>
      </w:r>
      <w:proofErr w:type="spellStart"/>
      <w:r>
        <w:t>Persons</w:t>
      </w:r>
      <w:proofErr w:type="spellEnd"/>
      <w:r>
        <w:t xml:space="preserve"> enthält</w:t>
      </w:r>
    </w:p>
    <w:p w14:paraId="1A08B485" w14:textId="26E00EBD" w:rsidR="00386725" w:rsidRDefault="000F4BA3" w:rsidP="00386725">
      <w:pPr>
        <w:pStyle w:val="Body"/>
        <w:numPr>
          <w:ilvl w:val="1"/>
          <w:numId w:val="25"/>
        </w:numPr>
      </w:pPr>
      <w:r>
        <w:t>die</w:t>
      </w:r>
      <w:r w:rsidR="005A40B6">
        <w:t xml:space="preserve"> Personen- und Haushaltsnummer</w:t>
      </w:r>
      <w:r w:rsidR="005B3E56">
        <w:t xml:space="preserve"> (diese spielen im weiteren Verlauf keine Rolle)</w:t>
      </w:r>
    </w:p>
    <w:p w14:paraId="6DF45811" w14:textId="0BB34D2B" w:rsidR="000259C8" w:rsidRDefault="000259C8" w:rsidP="000259C8">
      <w:pPr>
        <w:pStyle w:val="Body"/>
        <w:numPr>
          <w:ilvl w:val="1"/>
          <w:numId w:val="25"/>
        </w:numPr>
      </w:pPr>
      <w:r>
        <w:t xml:space="preserve">die originale Personen-ID, welche die Verbindung zur entsprechenden ID in der Datei </w:t>
      </w:r>
      <w:r w:rsidRPr="00B11C85">
        <w:rPr>
          <w:rStyle w:val="FilenamePathname"/>
        </w:rPr>
        <w:t>SynPop</w:t>
      </w:r>
      <w:r w:rsidR="00EB2F06" w:rsidRPr="00B11C85">
        <w:rPr>
          <w:rStyle w:val="FilenamePathname"/>
        </w:rPr>
        <w:t>Person</w:t>
      </w:r>
      <w:r w:rsidRPr="00B11C85">
        <w:rPr>
          <w:rStyle w:val="FilenamePathname"/>
        </w:rPr>
        <w:t>.csv</w:t>
      </w:r>
      <w:r>
        <w:t xml:space="preserve"> herstellt</w:t>
      </w:r>
    </w:p>
    <w:p w14:paraId="4FA64CA4" w14:textId="0CFA8108" w:rsidR="00B662B4" w:rsidRDefault="00A27E66" w:rsidP="00191905">
      <w:pPr>
        <w:pStyle w:val="Body"/>
        <w:numPr>
          <w:ilvl w:val="1"/>
          <w:numId w:val="25"/>
        </w:numPr>
      </w:pPr>
      <w:r>
        <w:t>sowie beliebig viele weitere Personenattribute</w:t>
      </w:r>
      <w:r w:rsidR="00A7460B">
        <w:t xml:space="preserve">, die in </w:t>
      </w:r>
      <w:r w:rsidR="00191905">
        <w:t>Wahlmodellen eine Rolle spielen</w:t>
      </w:r>
    </w:p>
    <w:p w14:paraId="7542B099" w14:textId="6E02F219" w:rsidR="007F7FC6" w:rsidRDefault="006101F7" w:rsidP="004C785E">
      <w:pPr>
        <w:pStyle w:val="Body"/>
        <w:numPr>
          <w:ilvl w:val="0"/>
          <w:numId w:val="25"/>
        </w:numPr>
      </w:pPr>
      <w:r>
        <w:t xml:space="preserve">Die Tabelle </w:t>
      </w:r>
      <w:proofErr w:type="spellStart"/>
      <w:r>
        <w:t>Schedules</w:t>
      </w:r>
      <w:proofErr w:type="spellEnd"/>
      <w:r w:rsidR="00AC7831">
        <w:t xml:space="preserve"> (also</w:t>
      </w:r>
      <w:r w:rsidR="005142E7">
        <w:t xml:space="preserve"> die Tagespläne)</w:t>
      </w:r>
      <w:r w:rsidR="007F7FC6">
        <w:t xml:space="preserve"> enthält</w:t>
      </w:r>
      <w:r w:rsidR="00141911">
        <w:t xml:space="preserve"> </w:t>
      </w:r>
      <w:r w:rsidR="00E20690">
        <w:t xml:space="preserve">lediglich die zugehörige Personennummer </w:t>
      </w:r>
      <w:r w:rsidR="00D7423B">
        <w:t xml:space="preserve">sowie die </w:t>
      </w:r>
      <w:r w:rsidR="00141911">
        <w:t>Nummer des Tagesplans</w:t>
      </w:r>
      <w:r w:rsidR="000917B4">
        <w:t xml:space="preserve">. Da es </w:t>
      </w:r>
      <w:r w:rsidR="00392D06">
        <w:t>je Person immer nur einen Tagesplan gibt, ist die Nummer konstant 1.</w:t>
      </w:r>
    </w:p>
    <w:p w14:paraId="39664846" w14:textId="7F30756F" w:rsidR="004C785E" w:rsidRDefault="00BE2624" w:rsidP="004C785E">
      <w:pPr>
        <w:pStyle w:val="Body"/>
        <w:numPr>
          <w:ilvl w:val="0"/>
          <w:numId w:val="25"/>
        </w:numPr>
      </w:pPr>
      <w:r>
        <w:t>Die Tabelle Tours</w:t>
      </w:r>
      <w:r w:rsidR="00682241">
        <w:t xml:space="preserve">, die </w:t>
      </w:r>
      <w:r w:rsidR="00422893">
        <w:t xml:space="preserve">nur die zugehörigen </w:t>
      </w:r>
      <w:r w:rsidR="00FF5095">
        <w:t xml:space="preserve">Nummern des Tagesplans </w:t>
      </w:r>
      <w:r w:rsidR="0064401F">
        <w:t xml:space="preserve">und </w:t>
      </w:r>
      <w:r w:rsidR="00FF5095">
        <w:t>der Person enthält</w:t>
      </w:r>
      <w:r w:rsidR="0064401F">
        <w:t xml:space="preserve"> sowie die Nummer </w:t>
      </w:r>
      <w:r w:rsidR="002155A2">
        <w:t xml:space="preserve">der Tour selbst. </w:t>
      </w:r>
    </w:p>
    <w:p w14:paraId="6B3DBF42" w14:textId="6277CD3D" w:rsidR="00E931F2" w:rsidRDefault="00443811" w:rsidP="004C785E">
      <w:pPr>
        <w:pStyle w:val="Body"/>
        <w:numPr>
          <w:ilvl w:val="0"/>
          <w:numId w:val="25"/>
        </w:numPr>
      </w:pPr>
      <w:r>
        <w:t xml:space="preserve">Die Tabelle </w:t>
      </w:r>
      <w:proofErr w:type="spellStart"/>
      <w:r w:rsidRPr="00443811">
        <w:t>Activity</w:t>
      </w:r>
      <w:proofErr w:type="spellEnd"/>
      <w:r w:rsidRPr="00443811">
        <w:t xml:space="preserve"> </w:t>
      </w:r>
      <w:proofErr w:type="spellStart"/>
      <w:r w:rsidRPr="00443811">
        <w:t>executions</w:t>
      </w:r>
      <w:proofErr w:type="spellEnd"/>
      <w:r w:rsidR="009C3029">
        <w:t xml:space="preserve"> mit den </w:t>
      </w:r>
      <w:r w:rsidR="00893E2E">
        <w:t xml:space="preserve">folgenden </w:t>
      </w:r>
      <w:r w:rsidR="009C3029">
        <w:t>Attributen</w:t>
      </w:r>
      <w:r w:rsidR="004649C6">
        <w:t>:</w:t>
      </w:r>
    </w:p>
    <w:p w14:paraId="61062ADF" w14:textId="56807F08" w:rsidR="006262A9" w:rsidRDefault="009E7BE0" w:rsidP="006262A9">
      <w:pPr>
        <w:pStyle w:val="Body"/>
        <w:numPr>
          <w:ilvl w:val="1"/>
          <w:numId w:val="25"/>
        </w:numPr>
      </w:pPr>
      <w:r>
        <w:t xml:space="preserve">die </w:t>
      </w:r>
      <w:r w:rsidR="007C3E10">
        <w:t>zugehörige</w:t>
      </w:r>
      <w:r w:rsidR="005B2592">
        <w:t>n</w:t>
      </w:r>
      <w:r w:rsidR="007C3E10">
        <w:t xml:space="preserve"> </w:t>
      </w:r>
      <w:r w:rsidR="00403617">
        <w:t>Personen- und Tagesplannummer</w:t>
      </w:r>
      <w:r w:rsidR="001B00FC">
        <w:t xml:space="preserve"> sowie</w:t>
      </w:r>
      <w:r w:rsidR="00423694">
        <w:t xml:space="preserve"> </w:t>
      </w:r>
      <w:r w:rsidR="008D5C53">
        <w:t>Index der Aktivitätenausübung</w:t>
      </w:r>
      <w:r w:rsidR="005B2592">
        <w:t xml:space="preserve">; </w:t>
      </w:r>
      <w:r w:rsidR="00683A1B">
        <w:t xml:space="preserve">die Indizes </w:t>
      </w:r>
      <w:r w:rsidR="00BA57F3">
        <w:t xml:space="preserve">entsprechen </w:t>
      </w:r>
      <w:r w:rsidR="00BA4591">
        <w:t xml:space="preserve">der Reihenfolge der Aktivitätenausführungen </w:t>
      </w:r>
      <w:r w:rsidR="008D5C53">
        <w:t xml:space="preserve"> </w:t>
      </w:r>
    </w:p>
    <w:p w14:paraId="339989E1" w14:textId="6105AAEE" w:rsidR="00932961" w:rsidRDefault="00932961" w:rsidP="006262A9">
      <w:pPr>
        <w:pStyle w:val="Body"/>
        <w:numPr>
          <w:ilvl w:val="1"/>
          <w:numId w:val="25"/>
        </w:numPr>
      </w:pPr>
      <w:r>
        <w:t>Code der Aktivitätenausübung; jede Tour beginnt und endet mit einer Home-Aktivitätenausübung</w:t>
      </w:r>
      <w:r w:rsidR="00F5387C">
        <w:t xml:space="preserve"> (Code „H“)</w:t>
      </w:r>
      <w:r w:rsidR="007606D9">
        <w:t>;</w:t>
      </w:r>
      <w:r w:rsidR="007606D9" w:rsidRPr="007606D9">
        <w:t xml:space="preserve"> </w:t>
      </w:r>
      <w:r w:rsidR="007606D9" w:rsidRPr="002D2817">
        <w:t xml:space="preserve">aufeinanderfolgende Touren eines Tagesplans teilen sich eine </w:t>
      </w:r>
      <w:r w:rsidR="007606D9">
        <w:t>Home-</w:t>
      </w:r>
      <w:r w:rsidR="007606D9" w:rsidRPr="002D2817">
        <w:t>Aktivitätsausübung</w:t>
      </w:r>
    </w:p>
    <w:p w14:paraId="4C137297" w14:textId="0A65F67A" w:rsidR="000E1283" w:rsidRDefault="006D62F4" w:rsidP="004C04ED">
      <w:pPr>
        <w:pStyle w:val="Body"/>
        <w:numPr>
          <w:ilvl w:val="1"/>
          <w:numId w:val="25"/>
        </w:numPr>
      </w:pPr>
      <w:r>
        <w:t xml:space="preserve">das boolesche Attribut </w:t>
      </w:r>
      <w:proofErr w:type="spellStart"/>
      <w:r>
        <w:t>IsMajorActivity</w:t>
      </w:r>
      <w:proofErr w:type="spellEnd"/>
      <w:r>
        <w:t xml:space="preserve">: 1, falls die Aktivitätenausübung die </w:t>
      </w:r>
      <w:r w:rsidR="009E3E34" w:rsidRPr="00D060C8">
        <w:t xml:space="preserve">Hauptaktivitätenausübung </w:t>
      </w:r>
      <w:r>
        <w:t>der Tour darstellt</w:t>
      </w:r>
      <w:r w:rsidR="00E8479C">
        <w:t xml:space="preserve"> (dies ist die zentrale Aktivitätenausübung einer Tour, welche wesentlich die Ziel-, Modus- und Startzeitwahl aller Aktivitätenausübungen der Tour beeinflusst)</w:t>
      </w:r>
      <w:r w:rsidR="000E1283">
        <w:t xml:space="preserve">; </w:t>
      </w:r>
      <w:r w:rsidR="003745BE">
        <w:t xml:space="preserve">jede </w:t>
      </w:r>
      <w:r w:rsidR="000E1283">
        <w:t xml:space="preserve">Tour </w:t>
      </w:r>
      <w:r w:rsidR="000E1283" w:rsidRPr="00D060C8">
        <w:t xml:space="preserve">muss eine </w:t>
      </w:r>
      <w:r w:rsidR="003745BE">
        <w:t xml:space="preserve">solche </w:t>
      </w:r>
      <w:r w:rsidR="000E1283" w:rsidRPr="00D060C8">
        <w:t xml:space="preserve">Hauptaktivitätenausübung </w:t>
      </w:r>
      <w:r w:rsidR="00003032">
        <w:t>besitzen</w:t>
      </w:r>
      <w:r w:rsidR="000E1283">
        <w:t xml:space="preserve">. Eine zweite </w:t>
      </w:r>
      <w:r w:rsidR="000E1283" w:rsidRPr="00D060C8">
        <w:t xml:space="preserve">Hauptaktivitätenausübung </w:t>
      </w:r>
      <w:r w:rsidR="000E1283">
        <w:t>darf es nur bei Subtouren geben und auch nur dann, wenn sie den gleichen Typ besitzt (siehe dazu weiter unten).</w:t>
      </w:r>
    </w:p>
    <w:p w14:paraId="5E2D6508" w14:textId="79270DCF" w:rsidR="00D90D7C" w:rsidRDefault="00D90D7C" w:rsidP="00D90D7C">
      <w:pPr>
        <w:pStyle w:val="Body"/>
        <w:numPr>
          <w:ilvl w:val="1"/>
          <w:numId w:val="25"/>
        </w:numPr>
      </w:pPr>
      <w:r>
        <w:t>Dauer der Aktivitätenausführung: jede Aktivitätenausübung muss eine Dauer besitzen</w:t>
      </w:r>
    </w:p>
    <w:p w14:paraId="40D9D3B1" w14:textId="34B1302F" w:rsidR="000D3E12" w:rsidRDefault="000D3E12" w:rsidP="000D3E12">
      <w:pPr>
        <w:pStyle w:val="Body"/>
        <w:numPr>
          <w:ilvl w:val="1"/>
          <w:numId w:val="25"/>
        </w:numPr>
      </w:pPr>
      <w:r>
        <w:t>Startzeit der Aktivitätenausführung</w:t>
      </w:r>
      <w:r w:rsidR="00792BFE">
        <w:t xml:space="preserve">: </w:t>
      </w:r>
      <w:r>
        <w:t xml:space="preserve">Die Hauptaktivitätenausübung muss eine Startzeit besitzen. Weitere Startzeiten sind erlaubt, werden aber </w:t>
      </w:r>
      <w:r w:rsidR="006076AB">
        <w:t xml:space="preserve">im Verlauf der ABM-Berechnung </w:t>
      </w:r>
      <w:r>
        <w:t>überschrieben.</w:t>
      </w:r>
    </w:p>
    <w:p w14:paraId="03B752C1" w14:textId="58CB26B5" w:rsidR="00187995" w:rsidRDefault="00BA09EA" w:rsidP="004C04ED">
      <w:pPr>
        <w:pStyle w:val="Body"/>
        <w:numPr>
          <w:ilvl w:val="1"/>
          <w:numId w:val="25"/>
        </w:numPr>
      </w:pPr>
      <w:r>
        <w:t>D</w:t>
      </w:r>
      <w:r w:rsidR="009E72D0">
        <w:t xml:space="preserve">as boolesche </w:t>
      </w:r>
      <w:r w:rsidR="008238FC">
        <w:t>Attribut</w:t>
      </w:r>
      <w:r w:rsidR="009E72D0">
        <w:t xml:space="preserve"> </w:t>
      </w:r>
      <w:proofErr w:type="spellStart"/>
      <w:r w:rsidR="00D326CA">
        <w:t>I</w:t>
      </w:r>
      <w:r w:rsidR="00107D89">
        <w:t>s</w:t>
      </w:r>
      <w:r w:rsidR="006D62F4">
        <w:t>PartOfSubtour</w:t>
      </w:r>
      <w:proofErr w:type="spellEnd"/>
      <w:r w:rsidR="00220DDC">
        <w:t xml:space="preserve">: </w:t>
      </w:r>
      <w:r w:rsidR="00AB754C">
        <w:t xml:space="preserve">1, falls die Aktivitätenausübung </w:t>
      </w:r>
      <w:r w:rsidR="006C4DFB">
        <w:t>Teil einer Subtour ist</w:t>
      </w:r>
      <w:r w:rsidR="003C5297">
        <w:t>.</w:t>
      </w:r>
      <w:r w:rsidR="00B66779">
        <w:t xml:space="preserve"> Subtouren dürfen nur bei </w:t>
      </w:r>
      <w:r w:rsidR="0015469A" w:rsidRPr="002D2817">
        <w:t>primäre</w:t>
      </w:r>
      <w:r w:rsidR="00B66779">
        <w:t>n</w:t>
      </w:r>
      <w:r w:rsidR="0015469A" w:rsidRPr="002D2817">
        <w:t xml:space="preserve"> Touren </w:t>
      </w:r>
      <w:r w:rsidR="007E6D58">
        <w:t>vorkommen</w:t>
      </w:r>
      <w:r w:rsidR="00657777">
        <w:t xml:space="preserve"> (maximal eine)</w:t>
      </w:r>
      <w:r w:rsidR="00217AE8">
        <w:t xml:space="preserve">. </w:t>
      </w:r>
      <w:r w:rsidR="0015469A" w:rsidRPr="002D2817">
        <w:t xml:space="preserve">Primäre Touren sind Touren, </w:t>
      </w:r>
      <w:r w:rsidR="0015469A">
        <w:t xml:space="preserve">deren Hauptaktivität eine Pflichtaktivität (Schule, Arbeit) darstellt. </w:t>
      </w:r>
      <w:r w:rsidR="00737903">
        <w:br/>
      </w:r>
      <w:r w:rsidR="00187995">
        <w:t xml:space="preserve">Sind in einer Tour </w:t>
      </w:r>
      <w:r w:rsidR="00187995" w:rsidRPr="00D060C8">
        <w:t>zwei Hauptaktivitäten identischen Typs</w:t>
      </w:r>
      <w:r w:rsidR="00187995">
        <w:t xml:space="preserve"> vorhanden</w:t>
      </w:r>
      <w:r w:rsidR="00187995" w:rsidRPr="00D060C8">
        <w:t>, bilden beide zusammen mit allen dazwischen liegende</w:t>
      </w:r>
      <w:r w:rsidR="000C2B11">
        <w:t>n</w:t>
      </w:r>
      <w:r w:rsidR="00187995" w:rsidRPr="00D060C8">
        <w:t xml:space="preserve"> Aktivitätenausübungen eine </w:t>
      </w:r>
      <w:proofErr w:type="spellStart"/>
      <w:r w:rsidR="00187995" w:rsidRPr="00D060C8">
        <w:t>Subtour</w:t>
      </w:r>
      <w:proofErr w:type="spellEnd"/>
      <w:r w:rsidR="00187995" w:rsidRPr="00D060C8">
        <w:t xml:space="preserve"> (</w:t>
      </w:r>
      <w:proofErr w:type="spellStart"/>
      <w:r w:rsidR="00254B67">
        <w:t>IsPartOfSubtour</w:t>
      </w:r>
      <w:proofErr w:type="spellEnd"/>
      <w:r w:rsidR="00254B67" w:rsidRPr="00D060C8">
        <w:t xml:space="preserve"> </w:t>
      </w:r>
      <w:r w:rsidR="00187995" w:rsidRPr="00D060C8">
        <w:t>=</w:t>
      </w:r>
      <w:r w:rsidR="00187995">
        <w:t xml:space="preserve"> </w:t>
      </w:r>
      <w:r w:rsidR="00187995" w:rsidRPr="00D060C8">
        <w:t xml:space="preserve">True bei allen </w:t>
      </w:r>
      <w:r w:rsidR="00187995" w:rsidRPr="00D060C8">
        <w:lastRenderedPageBreak/>
        <w:t xml:space="preserve">zugehörigen </w:t>
      </w:r>
      <w:r w:rsidR="00187995">
        <w:t>A</w:t>
      </w:r>
      <w:r w:rsidR="00187995" w:rsidRPr="00D060C8">
        <w:t>ktivitätenausübungen)</w:t>
      </w:r>
      <w:r w:rsidR="00187995">
        <w:t xml:space="preserve">. Damit ist sichergestellt, dass die Subtour an der gleichen Stelle endet, an der sie begonnen hat. Es kann vorkommen, dass in Erhebungsdaten in einer Tour mehr als zwei Arbeitsaktivitäten vorkommen. In diesem Fall </w:t>
      </w:r>
      <w:r w:rsidR="00187995" w:rsidRPr="00D060C8">
        <w:t xml:space="preserve">werden nur die erste und letzte als </w:t>
      </w:r>
      <w:r w:rsidR="00187995">
        <w:t xml:space="preserve">Hauptaktivitätenausübung </w:t>
      </w:r>
      <w:r w:rsidR="00187995" w:rsidRPr="00D060C8">
        <w:t>markiert</w:t>
      </w:r>
      <w:r w:rsidR="00187995">
        <w:t xml:space="preserve"> </w:t>
      </w:r>
      <w:r w:rsidR="00187995" w:rsidRPr="00D060C8">
        <w:t>(ISMAJORACTIVITY</w:t>
      </w:r>
      <w:r w:rsidR="00187995">
        <w:t xml:space="preserve"> = True</w:t>
      </w:r>
      <w:r w:rsidR="00187995" w:rsidRPr="00D060C8">
        <w:t>)</w:t>
      </w:r>
      <w:r w:rsidR="00187995">
        <w:t>.</w:t>
      </w:r>
    </w:p>
    <w:p w14:paraId="629769A0" w14:textId="66F9F448" w:rsidR="001B6C45" w:rsidRDefault="00307ED9" w:rsidP="006262A9">
      <w:pPr>
        <w:pStyle w:val="Body"/>
        <w:numPr>
          <w:ilvl w:val="1"/>
          <w:numId w:val="25"/>
        </w:numPr>
      </w:pPr>
      <w:r>
        <w:t>die Standortnummer</w:t>
      </w:r>
      <w:r w:rsidR="00F85BE6">
        <w:t xml:space="preserve">, </w:t>
      </w:r>
      <w:r w:rsidR="00D02C6A">
        <w:t>die immer konstant</w:t>
      </w:r>
      <w:r w:rsidR="00C06152">
        <w:t xml:space="preserve"> </w:t>
      </w:r>
      <w:r w:rsidR="000B06F8">
        <w:t xml:space="preserve">1 ist (der Standort wird erst im Zielwahlmodell </w:t>
      </w:r>
      <w:r w:rsidR="005E2A83">
        <w:t>bestimmt)</w:t>
      </w:r>
    </w:p>
    <w:p w14:paraId="4CD2CA26" w14:textId="6733B448" w:rsidR="000A3042" w:rsidRDefault="000A3042" w:rsidP="000A3042">
      <w:pPr>
        <w:pStyle w:val="Body"/>
        <w:numPr>
          <w:ilvl w:val="0"/>
          <w:numId w:val="25"/>
        </w:numPr>
      </w:pPr>
      <w:r>
        <w:t>Die Tabelle Trips</w:t>
      </w:r>
    </w:p>
    <w:p w14:paraId="09A06407" w14:textId="26C8ACF9" w:rsidR="00047510" w:rsidRDefault="00047510" w:rsidP="00047510">
      <w:pPr>
        <w:pStyle w:val="Body"/>
        <w:numPr>
          <w:ilvl w:val="1"/>
          <w:numId w:val="25"/>
        </w:numPr>
      </w:pPr>
      <w:r>
        <w:t xml:space="preserve">die zugehörigen Personen-, Tagesplan- und Tournummer sowie Index der Aktivitätenausübung; die Indizes entsprechen der Reihenfolge der </w:t>
      </w:r>
      <w:r w:rsidR="00ED1F72">
        <w:t>Trips</w:t>
      </w:r>
    </w:p>
    <w:p w14:paraId="1D628DCC" w14:textId="5B6B0858" w:rsidR="00A21A62" w:rsidRDefault="000E7FB2" w:rsidP="00A21A62">
      <w:pPr>
        <w:pStyle w:val="Body"/>
        <w:numPr>
          <w:ilvl w:val="1"/>
          <w:numId w:val="25"/>
        </w:numPr>
      </w:pPr>
      <w:r>
        <w:t xml:space="preserve">die Indizes der </w:t>
      </w:r>
      <w:r w:rsidR="002319FB">
        <w:t xml:space="preserve">vorherigen </w:t>
      </w:r>
      <w:r w:rsidR="007665D9">
        <w:t xml:space="preserve">und </w:t>
      </w:r>
      <w:r w:rsidR="002319FB">
        <w:t xml:space="preserve">nachfolgenden </w:t>
      </w:r>
      <w:r w:rsidR="007665D9">
        <w:t>Aktivitätenausübungen</w:t>
      </w:r>
      <w:r w:rsidR="00B07E9F">
        <w:t xml:space="preserve"> (ein Trip </w:t>
      </w:r>
      <w:r w:rsidR="00BE4478">
        <w:t>liegt immer zwischen zwei Aktivitätenausübungen)</w:t>
      </w:r>
    </w:p>
    <w:p w14:paraId="57A82A12" w14:textId="55849BD2" w:rsidR="00675AD7" w:rsidRDefault="00086AB1" w:rsidP="0076444C">
      <w:pPr>
        <w:pStyle w:val="Body"/>
      </w:pPr>
      <w:r>
        <w:t xml:space="preserve">Die beiden </w:t>
      </w:r>
      <w:proofErr w:type="spellStart"/>
      <w:r w:rsidR="00896EDD">
        <w:t>SynPop</w:t>
      </w:r>
      <w:proofErr w:type="spellEnd"/>
      <w:r w:rsidR="00896EDD">
        <w:t>-</w:t>
      </w:r>
      <w:r>
        <w:t xml:space="preserve">Dateien </w:t>
      </w:r>
      <w:r w:rsidR="006F396D">
        <w:t>entsprechen dem Output eine</w:t>
      </w:r>
      <w:r w:rsidR="001E0A34">
        <w:t xml:space="preserve">r Software, die eine synthetische Bevölkerung erzeugt. </w:t>
      </w:r>
      <w:r w:rsidR="00DD52E3" w:rsidRPr="00456DD5">
        <w:rPr>
          <w:rStyle w:val="FilenamePathname"/>
        </w:rPr>
        <w:t>SynPopHH.csv</w:t>
      </w:r>
      <w:r w:rsidR="00DD52E3">
        <w:t xml:space="preserve"> enthält </w:t>
      </w:r>
      <w:r w:rsidR="009E2517">
        <w:t>neben der Haush</w:t>
      </w:r>
      <w:r w:rsidR="00BE3FFD">
        <w:t xml:space="preserve">alts-ID </w:t>
      </w:r>
      <w:r w:rsidR="009C240F">
        <w:t>die Standort-Nummer</w:t>
      </w:r>
      <w:r w:rsidR="0087342C">
        <w:t xml:space="preserve"> und die </w:t>
      </w:r>
      <w:r w:rsidR="00CA45B4">
        <w:t>o</w:t>
      </w:r>
      <w:r w:rsidR="0087342C">
        <w:t>riginale Haushalts-ID</w:t>
      </w:r>
      <w:r w:rsidR="00CA45B4">
        <w:t xml:space="preserve">. Letztere </w:t>
      </w:r>
      <w:r w:rsidR="00440E9F">
        <w:t>wird dafür verwendet</w:t>
      </w:r>
      <w:r w:rsidR="000929BD">
        <w:t xml:space="preserve">, eine Kopie des Original-Haushalts </w:t>
      </w:r>
      <w:r w:rsidR="006F36D4">
        <w:t xml:space="preserve">aus der Haushaltsbefragung </w:t>
      </w:r>
      <w:r w:rsidR="004C7602">
        <w:t>an den entsprechenden Standort zu setzen.</w:t>
      </w:r>
      <w:r w:rsidR="0084744A">
        <w:t xml:space="preserve"> </w:t>
      </w:r>
      <w:r w:rsidR="0084744A" w:rsidRPr="00456DD5">
        <w:rPr>
          <w:rStyle w:val="FilenamePathname"/>
        </w:rPr>
        <w:t>SynPopPerson.csv</w:t>
      </w:r>
      <w:r w:rsidR="0084744A">
        <w:t xml:space="preserve"> ist</w:t>
      </w:r>
      <w:r w:rsidR="007C739E">
        <w:t xml:space="preserve"> ähnlich aufgebaut</w:t>
      </w:r>
      <w:r w:rsidR="0051755E">
        <w:t>, sie enthält</w:t>
      </w:r>
      <w:r w:rsidR="00837882">
        <w:t xml:space="preserve"> neben der Personen-</w:t>
      </w:r>
      <w:r w:rsidR="00DA014B">
        <w:t xml:space="preserve"> und Haushalts-</w:t>
      </w:r>
      <w:r w:rsidR="00837882">
        <w:t>ID</w:t>
      </w:r>
      <w:r w:rsidR="00A06A8A">
        <w:t xml:space="preserve"> die</w:t>
      </w:r>
      <w:r w:rsidR="001604FC">
        <w:t xml:space="preserve"> </w:t>
      </w:r>
      <w:r w:rsidR="00BD270E">
        <w:t>originale Personen-ID</w:t>
      </w:r>
      <w:r w:rsidR="00BA2050">
        <w:t>, mit deren Hilfe eine Kopie der originalen Person</w:t>
      </w:r>
      <w:r w:rsidR="007137EC">
        <w:t xml:space="preserve"> aus der Haushaltsbefragung erzeugt wird.</w:t>
      </w:r>
    </w:p>
    <w:p w14:paraId="2DC9FAEE" w14:textId="77777777" w:rsidR="000C7635" w:rsidRPr="00511A7E" w:rsidRDefault="000C7635" w:rsidP="000C7635">
      <w:pPr>
        <w:pStyle w:val="Body"/>
        <w:spacing w:after="0"/>
        <w:rPr>
          <w:b/>
        </w:rPr>
      </w:pPr>
      <w:r w:rsidRPr="00511A7E">
        <w:rPr>
          <w:b/>
        </w:rPr>
        <w:t>Strukturdaten</w:t>
      </w:r>
    </w:p>
    <w:p w14:paraId="38AC4AC3" w14:textId="026485F4" w:rsidR="000C7635" w:rsidRDefault="000C7635" w:rsidP="000C7635">
      <w:pPr>
        <w:pStyle w:val="Body"/>
      </w:pPr>
      <w:r>
        <w:t>Strukturdaten werden im ABM als Aktivitätenstandorte abgebildet, also als Orte, an denen eine bestimmte Aktivität ausgeübt werden kann. Ein Aktivitätenstandort besteht somit aus einem Standort und einer Aktivität. Das Potential, also z.B. die Anzahl der Arbeitsplätze oder die Verkaufsfläche, wird im Attribut „</w:t>
      </w:r>
      <w:r w:rsidR="004865ED">
        <w:t>Anziehungspotential</w:t>
      </w:r>
      <w:r>
        <w:t xml:space="preserve">“ gespeichert. </w:t>
      </w:r>
    </w:p>
    <w:p w14:paraId="44BCED90" w14:textId="77777777" w:rsidR="000C7635" w:rsidRDefault="000C7635" w:rsidP="000C7635">
      <w:pPr>
        <w:pStyle w:val="Body"/>
      </w:pPr>
      <w:r>
        <w:t>Die Daten müssen dabei nicht unbedingt in mikroskopischer Auflösung vorliegen. Insbesondere können unscharf vorliegende Strukturdaten analog makroskopischen Modellen unscharf modelliert werden: ein Standort kann sowohl für ein Gebäude als auch für eine Fläche stehen. Je genauer die Strukturdaten allerdings lokalisiert werden, desto genauer werden die Ergebnisse.</w:t>
      </w:r>
    </w:p>
    <w:p w14:paraId="687E2329" w14:textId="38FA723D" w:rsidR="000C7635" w:rsidRDefault="00003902" w:rsidP="00003902">
      <w:pPr>
        <w:pStyle w:val="Body"/>
      </w:pPr>
      <w:r>
        <w:t>Im oben beschriebenen Beispielvorgehen wird der Aufbau eines Modells mit Beispieldaten durchgeführt.</w:t>
      </w:r>
    </w:p>
    <w:p w14:paraId="6AA8BF0C" w14:textId="77777777" w:rsidR="00C36C6F" w:rsidRDefault="00C36C6F" w:rsidP="00C36C6F">
      <w:pPr>
        <w:pStyle w:val="berschrift2"/>
      </w:pPr>
      <w:r>
        <w:t>Erzeugung</w:t>
      </w:r>
    </w:p>
    <w:p w14:paraId="74030B34" w14:textId="0E82C9BC" w:rsidR="000F1FE7" w:rsidRDefault="000F1FE7" w:rsidP="0076444C">
      <w:pPr>
        <w:pStyle w:val="Body"/>
      </w:pPr>
      <w:r>
        <w:t xml:space="preserve">Die Erzeugung im ABM entspricht </w:t>
      </w:r>
      <w:r w:rsidR="00ED0BDC">
        <w:t xml:space="preserve">im Wesentlichen dem </w:t>
      </w:r>
      <w:r>
        <w:t xml:space="preserve">ersten Schritt </w:t>
      </w:r>
      <w:r w:rsidR="00E138AF">
        <w:t xml:space="preserve">eines </w:t>
      </w:r>
      <w:r>
        <w:t>klassischen 4-Stufen-Modell</w:t>
      </w:r>
      <w:r w:rsidR="00E138AF">
        <w:t>s</w:t>
      </w:r>
      <w:r>
        <w:t xml:space="preserve">. Das Ergebnis der Erzeugung sind </w:t>
      </w:r>
      <w:r w:rsidR="00E138AF">
        <w:t xml:space="preserve">für jede Person die zugehörigen Wegeketten, also </w:t>
      </w:r>
      <w:r>
        <w:t xml:space="preserve">Touren, Trips und Aktivitätenausübungen, </w:t>
      </w:r>
      <w:r w:rsidR="00E138AF">
        <w:t xml:space="preserve">dazu die Startzeit der Hauptaktivität, </w:t>
      </w:r>
      <w:r w:rsidR="00ED0BDC">
        <w:t xml:space="preserve">allerdings </w:t>
      </w:r>
      <w:r w:rsidR="00E138AF">
        <w:t>alles noch ohne konkrete Ziele</w:t>
      </w:r>
      <w:r w:rsidR="00941797">
        <w:t xml:space="preserve">, ohne </w:t>
      </w:r>
      <w:r w:rsidR="00E138AF">
        <w:t>Modi</w:t>
      </w:r>
      <w:r w:rsidR="00941797">
        <w:t xml:space="preserve"> und ohne Fahrzeiten</w:t>
      </w:r>
      <w:r w:rsidR="00E138AF">
        <w:t xml:space="preserve">. Die Erzeugung bei ABM kann, analog zu klassischen Modellen, </w:t>
      </w:r>
      <w:r>
        <w:t>datenbasiert erfolgen. Bei den meisten Modellierern von ABM ist allerdings die modellbasierte Erzeugung üblicher. Im Folgenden gehen wir auf beide Ansätze ein.</w:t>
      </w:r>
    </w:p>
    <w:p w14:paraId="0DF5DDED" w14:textId="57AAE2AF" w:rsidR="000F1FE7" w:rsidRPr="0076444C" w:rsidRDefault="000F1FE7" w:rsidP="0076444C">
      <w:pPr>
        <w:pStyle w:val="Body"/>
        <w:rPr>
          <w:b/>
        </w:rPr>
      </w:pPr>
      <w:r w:rsidRPr="0076444C">
        <w:rPr>
          <w:b/>
        </w:rPr>
        <w:t>Datenbasierte Erzeugung</w:t>
      </w:r>
    </w:p>
    <w:p w14:paraId="5BE72169" w14:textId="38FB88AC" w:rsidR="000F1FE7" w:rsidRDefault="000F1FE7" w:rsidP="0076444C">
      <w:pPr>
        <w:pStyle w:val="Body"/>
      </w:pPr>
      <w:r>
        <w:t>Grundlage der Erzeugung ist</w:t>
      </w:r>
      <w:r w:rsidR="00941797">
        <w:t xml:space="preserve"> die Haushaltsbefragung, die schon bei der Erzeugung der </w:t>
      </w:r>
      <w:r w:rsidR="00941797">
        <w:lastRenderedPageBreak/>
        <w:t>synthetischen Bevölkerung verwendet wurde</w:t>
      </w:r>
      <w:r w:rsidR="00E138AF">
        <w:t>. Bei klassischen Nachfragemodellen werden daraus die zugehörigen Erzeugungsraten je Aktivitätenpaar oder Wegekette</w:t>
      </w:r>
      <w:r w:rsidR="00941797">
        <w:t xml:space="preserve"> bestimmt</w:t>
      </w:r>
      <w:r w:rsidR="00E138AF">
        <w:t xml:space="preserve">. Entsprechend werden für ein ABM </w:t>
      </w:r>
      <w:r w:rsidR="00941797">
        <w:t>den Personen ihre ursprüngliche Wegekette zugespielt</w:t>
      </w:r>
      <w:r w:rsidR="00E138AF">
        <w:t>.</w:t>
      </w:r>
      <w:r w:rsidR="0076444C">
        <w:t xml:space="preserve"> </w:t>
      </w:r>
      <w:r w:rsidR="000A2B3B">
        <w:t xml:space="preserve">Das Wirkungsmodell des ABM bestimmt dann nur noch die Ziel- und Moduswahl, vergleichbar einem makroskopischen 4-Stufen-Modell. </w:t>
      </w:r>
    </w:p>
    <w:p w14:paraId="4753696C" w14:textId="55159634" w:rsidR="00E25B85" w:rsidRDefault="007B4DB7" w:rsidP="0076444C">
      <w:pPr>
        <w:pStyle w:val="Body"/>
      </w:pPr>
      <w:r>
        <w:t xml:space="preserve">Im Verfahrensablauf der Beispielversion </w:t>
      </w:r>
      <w:r w:rsidR="00EC59E1">
        <w:t xml:space="preserve">ist </w:t>
      </w:r>
      <w:r w:rsidR="000A2B3B">
        <w:t xml:space="preserve">das Zuspielen der Wegeketten zu den synthetischen Personen als Skript </w:t>
      </w:r>
      <w:r w:rsidR="00EC59E1">
        <w:t>umgesetzt</w:t>
      </w:r>
      <w:r w:rsidR="000A2B3B">
        <w:t xml:space="preserve">, Beispieldateien liegen </w:t>
      </w:r>
      <w:r w:rsidR="001302D6">
        <w:t xml:space="preserve">dem Beispiel bei. </w:t>
      </w:r>
      <w:r w:rsidR="001A0478">
        <w:t xml:space="preserve">Wenn die datenbasierte Erzeugung verwendet wird, </w:t>
      </w:r>
      <w:r w:rsidR="00003902">
        <w:t>müssen diese Erzeugungsdaten wieder gelöscht werden (siehe auch in der Beispielbeschreibung).</w:t>
      </w:r>
    </w:p>
    <w:p w14:paraId="7C3BCBE0" w14:textId="63DCC3EE" w:rsidR="00D060C8" w:rsidRDefault="00D060C8" w:rsidP="004C04ED">
      <w:pPr>
        <w:pStyle w:val="Body"/>
      </w:pPr>
      <w:r>
        <w:t xml:space="preserve">Bei der Erzeugung der </w:t>
      </w:r>
      <w:proofErr w:type="spellStart"/>
      <w:r>
        <w:t>dmd</w:t>
      </w:r>
      <w:proofErr w:type="spellEnd"/>
      <w:r>
        <w:t xml:space="preserve">-Datei, welche die Wegeketten aus der Haushaltsbefragung enthält, </w:t>
      </w:r>
      <w:r w:rsidR="00003902">
        <w:t>sollte man sich hinsichtlich des Formats an die mitgelieferten Beispieldaten halten</w:t>
      </w:r>
      <w:r w:rsidR="00C848BA">
        <w:t xml:space="preserve"> (das Format wird weiter oben</w:t>
      </w:r>
      <w:r w:rsidR="00B3515A">
        <w:t xml:space="preserve"> bei der Beschreibung der synthetischen Bevölkerung </w:t>
      </w:r>
      <w:r w:rsidR="00F74268">
        <w:t>beschrieben)</w:t>
      </w:r>
      <w:r w:rsidR="00003902">
        <w:t>.</w:t>
      </w:r>
    </w:p>
    <w:p w14:paraId="1683027B" w14:textId="0FFAE24E" w:rsidR="002E0FAB" w:rsidRDefault="007D07C7" w:rsidP="0076444C">
      <w:pPr>
        <w:pStyle w:val="Body"/>
      </w:pPr>
      <w:r>
        <w:t xml:space="preserve">Der Vorteil der </w:t>
      </w:r>
      <w:r w:rsidR="00D232DF">
        <w:t>d</w:t>
      </w:r>
      <w:r>
        <w:t xml:space="preserve">atenbasierten Erzeugung ist der hohe Grad an Konsistenz der </w:t>
      </w:r>
      <w:r w:rsidR="00D232DF">
        <w:t>Wegekettenelemente, was mit einer modellbasierten Erzeugung nur sehr schwer zu erreichen ist. Insbesondere das Zusammenspiel von Aktivitätenfolgen und deren Dauern sowie hintereinander ausgeführte Touren passen automatisch zusammen</w:t>
      </w:r>
      <w:r w:rsidR="001302D6">
        <w:t xml:space="preserve"> und sind per Definition realistisch</w:t>
      </w:r>
      <w:r w:rsidR="00D232DF">
        <w:t xml:space="preserve">. </w:t>
      </w:r>
    </w:p>
    <w:p w14:paraId="0B6150B1" w14:textId="2093E86B" w:rsidR="00FF0103" w:rsidRPr="00FF0103" w:rsidRDefault="00FF0103" w:rsidP="0076444C">
      <w:pPr>
        <w:pStyle w:val="Body"/>
        <w:rPr>
          <w:b/>
        </w:rPr>
      </w:pPr>
      <w:r w:rsidRPr="00FF0103">
        <w:rPr>
          <w:b/>
        </w:rPr>
        <w:t>Modellbasierte Erzeugung</w:t>
      </w:r>
    </w:p>
    <w:p w14:paraId="5AC3FEE7" w14:textId="561DE07A" w:rsidR="00D1173C" w:rsidRDefault="00E771A7" w:rsidP="0076444C">
      <w:pPr>
        <w:pStyle w:val="Body"/>
      </w:pPr>
      <w:r>
        <w:t xml:space="preserve">Bei der modellbasierten Erzeugung werden alle Elemente hintereinander simuliert: zunächst die Anzahl der Touren, dann die Anzahl der Aktivitäten je Tour, der Typ einer jeden Aktivität und so weiter. </w:t>
      </w:r>
      <w:r w:rsidR="001A0478">
        <w:t xml:space="preserve">Das Erzeugungsmodell wird durch das Skript </w:t>
      </w:r>
      <w:r w:rsidR="00A46158" w:rsidRPr="00B11C85">
        <w:rPr>
          <w:rStyle w:val="FilenamePathname"/>
        </w:rPr>
        <w:t>run_tripchain_choice.py</w:t>
      </w:r>
      <w:r w:rsidR="001A0478">
        <w:t xml:space="preserve"> durchgeführt. Weitere Einzelheiten finden Sie in der Modellspezifikation</w:t>
      </w:r>
      <w:r w:rsidR="00FF0103">
        <w:t xml:space="preserve"> </w:t>
      </w:r>
      <w:r w:rsidR="001A0478">
        <w:t>weiter unten.</w:t>
      </w:r>
    </w:p>
    <w:p w14:paraId="05EF5FDB" w14:textId="11C1BBCC" w:rsidR="001A0478" w:rsidRDefault="001A0478" w:rsidP="0076444C">
      <w:pPr>
        <w:pStyle w:val="Body"/>
      </w:pPr>
      <w:r>
        <w:t>Der wesentliche Unterschied zur datenbasierten Erzeugung liegt in der Kalibrierung: während die datenbasierte Erzeugung per Definition exakt mit den beobachteten Daten übereinstimmt, muss dies bei der modellbasierten Erzeugung erst durch Kalibrierung sichergestellt werden. Eine Kalibrierung erfolgt entlang der Kette der Teilmodelle, wobei jedes Teilmodell für sich kalibriert wird. Dabei werden jeweils Modellergebnisse den Beobachtungen gegenübergestellt und Modellparameter</w:t>
      </w:r>
      <w:r w:rsidR="00F74334">
        <w:t xml:space="preserve"> so angepasst, dass sich beide nur noch geringfügig unterscheiden.</w:t>
      </w:r>
    </w:p>
    <w:p w14:paraId="70E0F9A5" w14:textId="39098A97" w:rsidR="00F74334" w:rsidRDefault="00F74334" w:rsidP="0076444C">
      <w:pPr>
        <w:pStyle w:val="Body"/>
      </w:pPr>
      <w:r>
        <w:t>Eine solche Modellkalibrierung kann mitunter sehr langwierig sein. Jedes Teilmodell besitzt sehr viele Einflussfaktoren, deren Wirkung</w:t>
      </w:r>
      <w:r w:rsidR="00FA4BF8">
        <w:t>en</w:t>
      </w:r>
      <w:r>
        <w:t xml:space="preserve"> oft nicht gut abgeschätzt werden können. Während die Teilmodelle im Erzeugungsmodell hintereinander und im Wesentlichen unabhängig voneinander agieren, ist die Wirklichkeit </w:t>
      </w:r>
      <w:r w:rsidR="00FA4BF8">
        <w:t xml:space="preserve">deutlich </w:t>
      </w:r>
      <w:r>
        <w:t>komplexer. Bei der Entscheidung für eine</w:t>
      </w:r>
      <w:r w:rsidR="00FA4BF8">
        <w:t>n</w:t>
      </w:r>
      <w:r>
        <w:t xml:space="preserve"> bestimmten Tagesplan hängen in Wirklichkeit alle Teilentscheidungen, also z.B. Anzahl der Touren, Länge und Dauer der Aktivitätenausübungen, miteinander zusammen. </w:t>
      </w:r>
    </w:p>
    <w:p w14:paraId="313877DA" w14:textId="2D1828EB" w:rsidR="00FA4BF8" w:rsidRDefault="00DD13F8" w:rsidP="0076444C">
      <w:pPr>
        <w:pStyle w:val="Body"/>
      </w:pPr>
      <w:r>
        <w:t>Ein</w:t>
      </w:r>
      <w:r w:rsidR="00FA4BF8">
        <w:t xml:space="preserve"> Vorteil der modellbasierten Erzeugung liegt in seiner Reaktivität auf Änderungen. Wenn sich verkehrliche oder strukturelle Veränderungen ergeben, kann ein Erzeugungsmodell darauf geeignet reagieren. Ein datenbasiertes Erzeugungsmodell kann dies nicht</w:t>
      </w:r>
      <w:r w:rsidR="009C4F69">
        <w:t xml:space="preserve"> in diesem Maße</w:t>
      </w:r>
      <w:r w:rsidR="00FA4BF8">
        <w:t>, es ist im Wesentlichen konstant.</w:t>
      </w:r>
    </w:p>
    <w:p w14:paraId="12E696D1" w14:textId="3561DB2A" w:rsidR="00DD13F8" w:rsidRDefault="00DD13F8" w:rsidP="0076444C">
      <w:pPr>
        <w:pStyle w:val="Body"/>
      </w:pPr>
      <w:r>
        <w:t xml:space="preserve">Ein weiterer Vorteil ist die meistens höhere Variabilität der Wegeketten. Eine Datenbasierte Erzeugung kann nur die Wegeketten reproduzieren, die in einer Befragung </w:t>
      </w:r>
      <w:r>
        <w:lastRenderedPageBreak/>
        <w:t xml:space="preserve">erhoben wurden. Sind die Stichprobenzahlen gering, ist auch die Variabilität der erhobenen Mobilität entsprechend gering. Dies kann zu </w:t>
      </w:r>
      <w:r w:rsidR="00A97CB5">
        <w:t xml:space="preserve">parallelen </w:t>
      </w:r>
      <w:r>
        <w:t xml:space="preserve">gleichförmigen Bewegungsmustern von </w:t>
      </w:r>
      <w:r w:rsidR="00A97CB5">
        <w:t>sehr vielen Personen führen und im Extremfall zu unrealistischen Ergebnissen. Allerdings sind solche Ergebnisse eher dann problematisch, wenn sie als Eingangsdaten für eine Mobilitätssimulation dienen: Nachfrage, die sich in der Realität über einen gewissen Zeitraum gleichmäßig verteilt, tritt in der Simulation nun punktförmig zu einem Zeitpunkt auf.</w:t>
      </w:r>
    </w:p>
    <w:p w14:paraId="062197C7" w14:textId="7EF6B990" w:rsidR="00A97CB5" w:rsidRDefault="00A97CB5" w:rsidP="0076444C">
      <w:pPr>
        <w:pStyle w:val="Body"/>
      </w:pPr>
      <w:r>
        <w:t xml:space="preserve">Bei der Modellbasierten Erzeugung ist zu beachten, dass sich die Wahrscheinlichkeitsverteilungen der Startzeitpunkte von Aktivitätenausübungen </w:t>
      </w:r>
      <w:r w:rsidR="00BC2CE3">
        <w:t>auf Hauptaktivitäten beziehen und nicht auf alle Aktivitätenausübungen.</w:t>
      </w:r>
    </w:p>
    <w:p w14:paraId="62AA468C" w14:textId="513AB7CB" w:rsidR="002E0FAB" w:rsidRPr="002E0FAB" w:rsidRDefault="002E0FAB" w:rsidP="0076444C">
      <w:pPr>
        <w:pStyle w:val="Body"/>
        <w:rPr>
          <w:b/>
        </w:rPr>
      </w:pPr>
      <w:r w:rsidRPr="002E0FAB">
        <w:rPr>
          <w:b/>
        </w:rPr>
        <w:t>Vergleich der beiden Erzeugungsmodelle</w:t>
      </w:r>
    </w:p>
    <w:p w14:paraId="5907CB7C" w14:textId="0AD407B8" w:rsidR="009C4F69" w:rsidRDefault="009C4F69" w:rsidP="0076444C">
      <w:pPr>
        <w:pStyle w:val="Body"/>
      </w:pPr>
      <w:r>
        <w:t xml:space="preserve">Die Auswirkungen von Strukturänderungen auf </w:t>
      </w:r>
      <w:r w:rsidR="00BC2CE3">
        <w:t xml:space="preserve">die Zusammensetzung von Wegeketten und deren zeitlicher Lage </w:t>
      </w:r>
      <w:r>
        <w:t xml:space="preserve">sind vermutlich eher gering. Für die meisten Szenarien ist </w:t>
      </w:r>
      <w:r w:rsidR="00BC2CE3">
        <w:t xml:space="preserve">vermutlich auch gar </w:t>
      </w:r>
      <w:r>
        <w:t xml:space="preserve">nicht klar, in welcher Art und welchem Maße Änderungen zu erwarten sind. Angenommen, die Fahrzeiten würden um 10% steigen: welche Änderungen der Erzeugung </w:t>
      </w:r>
      <w:proofErr w:type="gramStart"/>
      <w:r w:rsidR="00B372D9">
        <w:t>müsste</w:t>
      </w:r>
      <w:proofErr w:type="gramEnd"/>
      <w:r>
        <w:t xml:space="preserve"> dies nach sich ziehen und in welchem Maße? Die Hinwege könnten früher, die Rückwege später begonnen werden, die Aktivitätenausübungen könnten kürzer werden, Aktivitäten könnten ausgelassen werden, Touren könnten zusammengefasst werden. Alle Reaktionen scheinen plausibel, aber für keine gibt es eine Datengrundlage und somit kein kalibriertes Modell.</w:t>
      </w:r>
    </w:p>
    <w:p w14:paraId="2EA75D0F" w14:textId="790D461F" w:rsidR="009C4F69" w:rsidRDefault="009C4F69" w:rsidP="0076444C">
      <w:pPr>
        <w:pStyle w:val="Body"/>
      </w:pPr>
      <w:r>
        <w:t xml:space="preserve">Auf der anderen Seite </w:t>
      </w:r>
      <w:r w:rsidR="00455826">
        <w:t xml:space="preserve">können </w:t>
      </w:r>
      <w:r>
        <w:t xml:space="preserve">auch </w:t>
      </w:r>
      <w:r w:rsidR="00455826">
        <w:t xml:space="preserve">mit einem </w:t>
      </w:r>
      <w:r>
        <w:t>datenbasierte</w:t>
      </w:r>
      <w:r w:rsidR="00455826">
        <w:t>n</w:t>
      </w:r>
      <w:r>
        <w:t xml:space="preserve"> Modell </w:t>
      </w:r>
      <w:r w:rsidR="00455826">
        <w:t xml:space="preserve">Reaktionen auf </w:t>
      </w:r>
      <w:r>
        <w:t xml:space="preserve">Strukturänderungen </w:t>
      </w:r>
      <w:r w:rsidR="00455826">
        <w:t>modelliert werden</w:t>
      </w:r>
      <w:r>
        <w:t xml:space="preserve">, und zwar in der Art, wie es makroskopische Modelle schon immer tun: die Auswirkungen werden in einem externen Modell bestimmt und dann durch Verschiebung der </w:t>
      </w:r>
      <w:r w:rsidR="002E0FAB">
        <w:t xml:space="preserve">Anteile der </w:t>
      </w:r>
      <w:r>
        <w:t>Personen</w:t>
      </w:r>
      <w:r w:rsidR="002E0FAB">
        <w:t xml:space="preserve">gruppen implementiert. Erwartet man z.B. eine Verringerung der Pkw-Verfügbarkeit, so verringert man </w:t>
      </w:r>
      <w:r w:rsidR="00455826">
        <w:t xml:space="preserve">in einem makroskopischen Modell </w:t>
      </w:r>
      <w:r w:rsidR="002E0FAB">
        <w:t>den Anteil an Personen mit Pkw-Verfügbarkeit. Bei einem ABM kann dies genauso erfolgen: die Erzeugung der synthetischen Bevölkerung erfolgt auf Grundlage von Randverteilungen, also z.B. auch dem Anteil an Personen mit Pkw-Verfügbarkeit. Ändert man diesen Anteil auf Grundlage einer externen Einschätzung und erzeugt eine neue synthetische Bevölkerung, so kann diese für ein entsprechendes Zukunftsszenario dienen</w:t>
      </w:r>
      <w:r w:rsidR="00455826">
        <w:rPr>
          <w:rStyle w:val="Funotenzeichen"/>
        </w:rPr>
        <w:footnoteReference w:id="3"/>
      </w:r>
      <w:r w:rsidR="002E0FAB">
        <w:t>.</w:t>
      </w:r>
    </w:p>
    <w:p w14:paraId="3F0C301E" w14:textId="41C0C910" w:rsidR="00E771A7" w:rsidRDefault="00E771A7" w:rsidP="00C36C6F">
      <w:pPr>
        <w:pStyle w:val="Body0"/>
        <w:rPr>
          <w:b/>
          <w:bCs/>
        </w:rPr>
      </w:pPr>
      <w:r>
        <w:rPr>
          <w:b/>
          <w:bCs/>
        </w:rPr>
        <w:t>Zeitlich überschneidende Touren</w:t>
      </w:r>
    </w:p>
    <w:p w14:paraId="489BD9C9" w14:textId="4DA25BF4" w:rsidR="00AE5517" w:rsidRPr="00AE5517" w:rsidRDefault="002E0FAB" w:rsidP="00AE5517">
      <w:pPr>
        <w:pStyle w:val="Body"/>
      </w:pPr>
      <w:r w:rsidRPr="00AE5517">
        <w:t xml:space="preserve">Bei der modellbasierten Erzeugung können Touren entstehen, die </w:t>
      </w:r>
      <w:r w:rsidR="004354F4">
        <w:t xml:space="preserve">in der Realität wegen zeitlicher Überschneidungen </w:t>
      </w:r>
      <w:r w:rsidRPr="00AE5517">
        <w:t xml:space="preserve">nicht durchführbar </w:t>
      </w:r>
      <w:r w:rsidR="004354F4">
        <w:t>wären</w:t>
      </w:r>
      <w:r w:rsidR="00AE5517" w:rsidRPr="00AE5517">
        <w:t>: die erste Tour endet später als die zweite beginnt</w:t>
      </w:r>
      <w:r w:rsidR="00AE5517" w:rsidRPr="00AE5517">
        <w:rPr>
          <w:vertAlign w:val="superscript"/>
        </w:rPr>
        <w:footnoteReference w:id="4"/>
      </w:r>
      <w:r w:rsidR="00AE5517" w:rsidRPr="00AE5517">
        <w:t>.</w:t>
      </w:r>
      <w:r w:rsidR="00AE5517">
        <w:t xml:space="preserve"> </w:t>
      </w:r>
      <w:r w:rsidR="004354F4">
        <w:t xml:space="preserve">Daneben </w:t>
      </w:r>
      <w:r w:rsidR="00AE5517">
        <w:t xml:space="preserve">können auch Aktivitätenausübungen zu </w:t>
      </w:r>
      <w:r w:rsidR="00B25CCB">
        <w:t xml:space="preserve">sehr unwahrscheinlichen Zeiten </w:t>
      </w:r>
      <w:r w:rsidR="00AE5517">
        <w:t>entstehen</w:t>
      </w:r>
      <w:r w:rsidR="00B25CCB">
        <w:t xml:space="preserve">. </w:t>
      </w:r>
      <w:r w:rsidR="00AE5517" w:rsidRPr="00AE5517">
        <w:t xml:space="preserve">Man könnte das leicht ändern, indem man solche Touren löscht. Die Teilmodelle müssten dann hinsichtlich der </w:t>
      </w:r>
      <w:r w:rsidR="00B25CCB">
        <w:t xml:space="preserve">übrigen </w:t>
      </w:r>
      <w:r w:rsidR="00AE5517" w:rsidRPr="00AE5517">
        <w:t xml:space="preserve">Touren </w:t>
      </w:r>
      <w:r w:rsidR="004354F4">
        <w:t xml:space="preserve">entsprechend </w:t>
      </w:r>
      <w:r w:rsidR="00AE5517" w:rsidRPr="00AE5517">
        <w:t>kalibriert werden</w:t>
      </w:r>
      <w:r w:rsidR="004354F4">
        <w:t>, damit wieder die korrekten Randverteilungen erreicht werden</w:t>
      </w:r>
      <w:r w:rsidR="00AE5517" w:rsidRPr="00AE5517">
        <w:t>.</w:t>
      </w:r>
    </w:p>
    <w:p w14:paraId="47547726" w14:textId="493B910C" w:rsidR="00AE5517" w:rsidRDefault="00AE5517" w:rsidP="00AE5517">
      <w:pPr>
        <w:pStyle w:val="Body"/>
      </w:pPr>
      <w:r w:rsidRPr="00AE5517">
        <w:t xml:space="preserve">Allerdings ist dieser Aufwand in den meisten Fällen nicht nötig: Das Ziel eines ABM ist nicht die Realisierbarkeit aller Touren, sondern die verbesserte Reaktivität auf strukturelle oder verkehrliche Änderungen. Eine Anpassung des Erzeugungsmodells </w:t>
      </w:r>
      <w:r>
        <w:t xml:space="preserve">ist also nur dann </w:t>
      </w:r>
      <w:r>
        <w:lastRenderedPageBreak/>
        <w:t>notwendig, wenn Szenarien betrachtet werden sollen, bei denen sich die Bedingungen für gültige Touren verändern.</w:t>
      </w:r>
      <w:r w:rsidR="00B25CCB">
        <w:t xml:space="preserve"> Dies wäre z.B. der Fall, wenn Auswirkungen von veränderten Öffnungszeiten auf die Erzeugung untersucht werden sollen. Ein anderer Fall wäre die Verringerung der Mobilität wegen </w:t>
      </w:r>
      <w:r w:rsidR="00B92E83">
        <w:t>längerer Fahrzeiten</w:t>
      </w:r>
      <w:r w:rsidR="00BF11C2">
        <w:t xml:space="preserve">. </w:t>
      </w:r>
      <w:r w:rsidR="00B92E83">
        <w:t xml:space="preserve">Da solche Fragen </w:t>
      </w:r>
      <w:r w:rsidR="004354F4">
        <w:t xml:space="preserve">aktuell eher </w:t>
      </w:r>
      <w:r w:rsidR="00B92E83">
        <w:t>selten allein mit Hilfe von Verkehrsmodellen beantwortet werden, ist die</w:t>
      </w:r>
      <w:r w:rsidR="004354F4">
        <w:t>se</w:t>
      </w:r>
      <w:r w:rsidR="00B92E83">
        <w:t xml:space="preserve"> Einschränkung </w:t>
      </w:r>
      <w:r w:rsidR="004354F4">
        <w:t xml:space="preserve">vermutlich </w:t>
      </w:r>
      <w:r w:rsidR="00B92E83">
        <w:t>eher unbedeutend</w:t>
      </w:r>
      <w:r w:rsidR="00BF11C2">
        <w:t>.</w:t>
      </w:r>
    </w:p>
    <w:p w14:paraId="0D386569" w14:textId="01448FD8" w:rsidR="00B372D9" w:rsidRDefault="00B372D9" w:rsidP="00AE5517">
      <w:pPr>
        <w:pStyle w:val="Body"/>
      </w:pPr>
      <w:r>
        <w:t xml:space="preserve">Im vorliegenden Modell wurde also darauf verzichtet, Touren zeitlich überschneidungsfrei zu modellieren. Dadurch erscheinen die Ergebnisse </w:t>
      </w:r>
      <w:r w:rsidR="003E2484">
        <w:t xml:space="preserve">leider </w:t>
      </w:r>
      <w:r>
        <w:t>nicht mehr so anschaulich wie</w:t>
      </w:r>
      <w:r w:rsidR="00E87BF3">
        <w:t xml:space="preserve"> vielleicht</w:t>
      </w:r>
      <w:r>
        <w:t xml:space="preserve"> erwartet. Insbesondere </w:t>
      </w:r>
      <w:r w:rsidR="003E2484">
        <w:t xml:space="preserve">sind die Start- und Endzeiten der Heim-Aktivitätsausübungen zwischen zwei Touren nicht konsistent: sie </w:t>
      </w:r>
      <w:r w:rsidR="00E87BF3">
        <w:t xml:space="preserve">passen immer </w:t>
      </w:r>
      <w:r w:rsidR="003E2484">
        <w:t>nur zu einer Tour.</w:t>
      </w:r>
    </w:p>
    <w:p w14:paraId="1A5293FF" w14:textId="50FB9BCF" w:rsidR="0006784B" w:rsidRDefault="00C36C6F" w:rsidP="0006784B">
      <w:pPr>
        <w:pStyle w:val="berschrift2"/>
      </w:pPr>
      <w:r>
        <w:t>Verhaltensdaten</w:t>
      </w:r>
    </w:p>
    <w:p w14:paraId="6BEE2E1A" w14:textId="3E4F0A57" w:rsidR="00235991" w:rsidRDefault="00C84992" w:rsidP="00E23767">
      <w:pPr>
        <w:pStyle w:val="Body"/>
      </w:pPr>
      <w:r w:rsidRPr="00E23767">
        <w:t xml:space="preserve">Verhaltensdaten sind im Wesentlichen Modellparameter </w:t>
      </w:r>
      <w:r w:rsidR="00235991">
        <w:t xml:space="preserve">(darunter auch die </w:t>
      </w:r>
      <w:r w:rsidR="00C36C6F" w:rsidRPr="00E23767">
        <w:t>Ganglinien</w:t>
      </w:r>
      <w:r w:rsidR="00235991">
        <w:t>, welche die Verteilung der Startzeiten von Hauptaktivitäten darstellen)</w:t>
      </w:r>
      <w:r w:rsidRPr="00E23767">
        <w:t xml:space="preserve">. </w:t>
      </w:r>
      <w:r w:rsidR="00235991">
        <w:t xml:space="preserve">Für den Fall der </w:t>
      </w:r>
      <w:r w:rsidR="00235991" w:rsidRPr="00E23767">
        <w:t xml:space="preserve">Modus- und Zielwahl </w:t>
      </w:r>
      <w:r w:rsidR="00235991">
        <w:t xml:space="preserve">können diese </w:t>
      </w:r>
      <w:r w:rsidRPr="00E23767">
        <w:t>von makroskopischen Modellen übern</w:t>
      </w:r>
      <w:r w:rsidR="00847853">
        <w:t>om</w:t>
      </w:r>
      <w:r w:rsidRPr="00E23767">
        <w:t>men</w:t>
      </w:r>
      <w:r w:rsidR="00235991">
        <w:t xml:space="preserve"> werden. Die </w:t>
      </w:r>
      <w:r w:rsidRPr="00E23767">
        <w:t xml:space="preserve">Kalibrierungskonstanten müssen </w:t>
      </w:r>
      <w:r w:rsidR="00235991">
        <w:t xml:space="preserve">dabei </w:t>
      </w:r>
      <w:r w:rsidRPr="00E23767">
        <w:t>allerdings neu geschätzt werden.</w:t>
      </w:r>
    </w:p>
    <w:p w14:paraId="2FDBE0FB" w14:textId="4D410670" w:rsidR="00C84992" w:rsidRPr="00E23767" w:rsidRDefault="00235991" w:rsidP="00E23767">
      <w:pPr>
        <w:pStyle w:val="Body"/>
      </w:pPr>
      <w:r>
        <w:t xml:space="preserve">Die </w:t>
      </w:r>
      <w:r w:rsidR="00C84992" w:rsidRPr="00E23767">
        <w:t xml:space="preserve">Kalibrierung </w:t>
      </w:r>
      <w:r>
        <w:t xml:space="preserve">erfolgt </w:t>
      </w:r>
      <w:r w:rsidR="00C84992" w:rsidRPr="00E23767">
        <w:t>analog zu makroskopischen Modellen: kalibriert werden Modal Split und Reiseweitenverteilung</w:t>
      </w:r>
      <w:r>
        <w:rPr>
          <w:rStyle w:val="Funotenzeichen"/>
        </w:rPr>
        <w:footnoteReference w:id="5"/>
      </w:r>
      <w:r w:rsidR="00C84992" w:rsidRPr="00E23767">
        <w:t>. Da die mikroskopische Ergebnisstruktur in der Regel nicht im Vordergrund der Untersuchungen steht, erfolgt die Kalibrierung auf der Ebene gewöhnlicher Bezirke.</w:t>
      </w:r>
    </w:p>
    <w:p w14:paraId="38C6102C" w14:textId="4BE6C39E" w:rsidR="00ED5F37" w:rsidRPr="00E23767" w:rsidRDefault="00AA622F" w:rsidP="00E23767">
      <w:pPr>
        <w:pStyle w:val="Body"/>
      </w:pPr>
      <w:r w:rsidRPr="00E23767">
        <w:t xml:space="preserve">Falls neue Einflussgrößen eingeführt werden, müssen die zugehörigen Parameter natürlich neu geschätzt werden. Eine solche Schätzung kann häufig auf Grundlage einer Mobilitätsbefragung durchgeführt werden: der Parameter wird so lange angepasst, bis die Modellergebnisse den beobachteten gleichen. </w:t>
      </w:r>
    </w:p>
    <w:p w14:paraId="722D449B" w14:textId="77777777" w:rsidR="00427AF7" w:rsidRPr="00AE3212" w:rsidRDefault="00427AF7" w:rsidP="00427AF7">
      <w:pPr>
        <w:pStyle w:val="berschrift1"/>
      </w:pPr>
      <w:r>
        <w:t>Spezifikation des aktivitäten-basierten Nachfragemodells</w:t>
      </w:r>
      <w:bookmarkEnd w:id="39"/>
      <w:bookmarkEnd w:id="40"/>
    </w:p>
    <w:p w14:paraId="4DADEC7D" w14:textId="321A5656" w:rsidR="00427AF7" w:rsidRDefault="00427AF7" w:rsidP="00022733">
      <w:pPr>
        <w:pStyle w:val="Body"/>
      </w:pPr>
      <w:r>
        <w:t xml:space="preserve">Die Implementierung des Modells unterscheidet zwei Bereiche der Modellspezifikation. Die Architektur der einzelnen Wahlmodelle und die Reihenfolge, in der sie simuliert werden, </w:t>
      </w:r>
      <w:r w:rsidR="001762BE">
        <w:t xml:space="preserve">sind </w:t>
      </w:r>
      <w:r>
        <w:t xml:space="preserve">durch die konkrete Implementierung im </w:t>
      </w:r>
      <w:r w:rsidR="00E80A11">
        <w:t>Python-</w:t>
      </w:r>
      <w:r>
        <w:t xml:space="preserve">Code definiert. </w:t>
      </w:r>
    </w:p>
    <w:p w14:paraId="24564CC1" w14:textId="468259E3" w:rsidR="00427AF7" w:rsidRDefault="00427AF7" w:rsidP="00022733">
      <w:pPr>
        <w:pStyle w:val="Body"/>
      </w:pPr>
      <w:r>
        <w:t xml:space="preserve">Die in den Wahlmodellen verwendeten Attribute und Parameter befinden sich dagegen </w:t>
      </w:r>
      <w:r w:rsidR="00666840">
        <w:t xml:space="preserve">im Wesentlichen </w:t>
      </w:r>
      <w:r>
        <w:t xml:space="preserve">in </w:t>
      </w:r>
      <w:r w:rsidR="00900AC1">
        <w:t>benutzerdefinierten Tabellen</w:t>
      </w:r>
      <w:r>
        <w:t xml:space="preserve">. Die Datenhaltung in </w:t>
      </w:r>
      <w:r w:rsidR="00900AC1">
        <w:t xml:space="preserve">benutzerdefinierten Tabellen </w:t>
      </w:r>
      <w:r>
        <w:t xml:space="preserve">ermöglicht eine einfache Übersicht über die Modellspezifikationen und erleichtert deren </w:t>
      </w:r>
      <w:r w:rsidR="00E80A11">
        <w:t xml:space="preserve">Erweiterung oder </w:t>
      </w:r>
      <w:r>
        <w:t>Anpassung, falls dies z.B. im Zuge einer Modell-Kalibrierung nötig sein sollte.</w:t>
      </w:r>
    </w:p>
    <w:p w14:paraId="11BF4271" w14:textId="6E32D7EA" w:rsidR="00462D7D" w:rsidRDefault="00462D7D" w:rsidP="00022733">
      <w:pPr>
        <w:pStyle w:val="Body"/>
      </w:pPr>
      <w:r>
        <w:t>Die folgende Modellbeschreibung ist als Nachschlagewerk gedacht. Für eine Modellerstellung ist es nicht notwendig, sämtliche Details im Voraus zu kennen.</w:t>
      </w:r>
    </w:p>
    <w:p w14:paraId="4AB58D0A" w14:textId="5BB5DED8" w:rsidR="00E25B85" w:rsidRDefault="00E25B85" w:rsidP="00900AC1">
      <w:pPr>
        <w:pStyle w:val="berschrift2"/>
      </w:pPr>
      <w:r>
        <w:t>Attributierung der Nachfrage-Objekte</w:t>
      </w:r>
    </w:p>
    <w:p w14:paraId="566AD996" w14:textId="30822A5D" w:rsidR="00E771A7" w:rsidRDefault="00BF49BB" w:rsidP="00900AC1">
      <w:pPr>
        <w:pStyle w:val="Body0"/>
      </w:pPr>
      <w:r>
        <w:t xml:space="preserve">Neben den </w:t>
      </w:r>
      <w:r w:rsidR="00900AC1">
        <w:t xml:space="preserve">benutzerdefinierten Tabellen </w:t>
      </w:r>
      <w:r>
        <w:t xml:space="preserve">gibt es noch </w:t>
      </w:r>
      <w:r w:rsidR="00900AC1">
        <w:t xml:space="preserve">weitere </w:t>
      </w:r>
      <w:r>
        <w:t>Attribute</w:t>
      </w:r>
      <w:r w:rsidR="00900AC1">
        <w:t xml:space="preserve"> an Nachfrageobjekten</w:t>
      </w:r>
      <w:r>
        <w:t xml:space="preserve">, die bei der </w:t>
      </w:r>
      <w:r w:rsidR="00666840">
        <w:t xml:space="preserve">Modellspezifikation </w:t>
      </w:r>
      <w:r>
        <w:t>eine Rolle spielen:</w:t>
      </w:r>
    </w:p>
    <w:p w14:paraId="0A2EBF11" w14:textId="39C43EED" w:rsidR="00666840" w:rsidRPr="002E21A9" w:rsidRDefault="00666840" w:rsidP="002E21A9">
      <w:pPr>
        <w:pStyle w:val="Body0"/>
        <w:numPr>
          <w:ilvl w:val="0"/>
          <w:numId w:val="10"/>
        </w:numPr>
        <w:rPr>
          <w:rStyle w:val="GUIElement"/>
        </w:rPr>
      </w:pPr>
      <w:r w:rsidRPr="002E21A9">
        <w:rPr>
          <w:rStyle w:val="GUIElement"/>
        </w:rPr>
        <w:lastRenderedPageBreak/>
        <w:t>Mod</w:t>
      </w:r>
      <w:r w:rsidR="00661ED4" w:rsidRPr="002E21A9">
        <w:rPr>
          <w:rStyle w:val="GUIElement"/>
        </w:rPr>
        <w:t>i</w:t>
      </w:r>
    </w:p>
    <w:p w14:paraId="33F4C708" w14:textId="2BA7B113" w:rsidR="00666840" w:rsidRDefault="00666840" w:rsidP="002E21A9">
      <w:pPr>
        <w:pStyle w:val="Body0"/>
        <w:numPr>
          <w:ilvl w:val="1"/>
          <w:numId w:val="10"/>
        </w:numPr>
      </w:pPr>
      <w:r w:rsidRPr="00920FB8">
        <w:rPr>
          <w:rStyle w:val="GUIElement"/>
        </w:rPr>
        <w:t>ID</w:t>
      </w:r>
      <w:r>
        <w:t xml:space="preserve">: Anhand der ID wird der Modus identifiziert; dies ist z.B. wichtig beim Moduswahlmodell. Modi mit IDs, die in keinem Wahlmodell als Alternative </w:t>
      </w:r>
      <w:r w:rsidR="0010530A">
        <w:t>vorkommen</w:t>
      </w:r>
      <w:r>
        <w:t>, sind irrelevant.</w:t>
      </w:r>
    </w:p>
    <w:p w14:paraId="4E5DA02B" w14:textId="41C8437B" w:rsidR="00F31620" w:rsidRDefault="00F31620" w:rsidP="002E21A9">
      <w:pPr>
        <w:pStyle w:val="Body0"/>
        <w:numPr>
          <w:ilvl w:val="1"/>
          <w:numId w:val="10"/>
        </w:numPr>
      </w:pPr>
      <w:r w:rsidRPr="00920FB8">
        <w:rPr>
          <w:rStyle w:val="GUIElement"/>
        </w:rPr>
        <w:t>Austauschbar</w:t>
      </w:r>
      <w:r>
        <w:t>: Legt fest, ob der Modus innerhalb einer Tour austauschbar ist oder nicht (in der Regel sind z.B. ÖV-Modi und Fuß austauschbar, Pk</w:t>
      </w:r>
      <w:r w:rsidR="00920FB8">
        <w:t>w</w:t>
      </w:r>
      <w:r>
        <w:t xml:space="preserve"> nicht). </w:t>
      </w:r>
    </w:p>
    <w:p w14:paraId="50845E7D" w14:textId="48E46F15" w:rsidR="00666840" w:rsidRDefault="00666840" w:rsidP="002E21A9">
      <w:pPr>
        <w:pStyle w:val="Body0"/>
        <w:numPr>
          <w:ilvl w:val="1"/>
          <w:numId w:val="10"/>
        </w:numPr>
      </w:pPr>
      <w:r w:rsidRPr="00920FB8">
        <w:rPr>
          <w:rStyle w:val="GUIElement"/>
        </w:rPr>
        <w:t>Rank</w:t>
      </w:r>
      <w:r>
        <w:t xml:space="preserve">: </w:t>
      </w:r>
      <w:r w:rsidR="006C2A24">
        <w:t>D</w:t>
      </w:r>
      <w:r>
        <w:t>ie austauschbaren Modi müssen einen eindeutigen Rang besitzen. Wird eine Tour mit unterschiedlichen austauschbaren Modi durchgeführt, erhält die Tour als Hauptmodus denjenigen mit dem höchsten Rang.</w:t>
      </w:r>
    </w:p>
    <w:p w14:paraId="1A7CF110" w14:textId="38AEDE2B" w:rsidR="00D251F5" w:rsidRPr="002E21A9" w:rsidRDefault="00D251F5" w:rsidP="002E21A9">
      <w:pPr>
        <w:pStyle w:val="Body0"/>
        <w:numPr>
          <w:ilvl w:val="0"/>
          <w:numId w:val="10"/>
        </w:numPr>
        <w:rPr>
          <w:rStyle w:val="GUIElement"/>
        </w:rPr>
      </w:pPr>
      <w:r w:rsidRPr="002E21A9">
        <w:rPr>
          <w:rStyle w:val="GUIElement"/>
        </w:rPr>
        <w:t>Aktivitäten</w:t>
      </w:r>
    </w:p>
    <w:p w14:paraId="079DA78E" w14:textId="79D886DC" w:rsidR="00D251F5" w:rsidRDefault="00D251F5" w:rsidP="002E21A9">
      <w:pPr>
        <w:pStyle w:val="Body0"/>
        <w:numPr>
          <w:ilvl w:val="1"/>
          <w:numId w:val="10"/>
        </w:numPr>
      </w:pPr>
      <w:r w:rsidRPr="006106A2">
        <w:rPr>
          <w:rStyle w:val="GUIElement"/>
        </w:rPr>
        <w:t>ID</w:t>
      </w:r>
      <w:r>
        <w:t xml:space="preserve">: Anhand der ID wird die Aktivität identifiziert (siehe hierzu z.B. in den ersten Zeilen der </w:t>
      </w:r>
      <w:r w:rsidR="00B3363C">
        <w:t xml:space="preserve">Tabelle Model </w:t>
      </w:r>
      <w:proofErr w:type="spellStart"/>
      <w:r w:rsidR="00B3363C">
        <w:t>Steps</w:t>
      </w:r>
      <w:proofErr w:type="spellEnd"/>
      <w:r>
        <w:t xml:space="preserve"> die Spalte „</w:t>
      </w:r>
      <w:proofErr w:type="spellStart"/>
      <w:r>
        <w:t>AddData</w:t>
      </w:r>
      <w:proofErr w:type="spellEnd"/>
      <w:r>
        <w:t>“).</w:t>
      </w:r>
      <w:r w:rsidRPr="009F1632">
        <w:t xml:space="preserve"> </w:t>
      </w:r>
      <w:r>
        <w:t>Aktivitäten mit IDs, die in keinem Wahlmodell als Alternative vorkommen, sind irrelevant.</w:t>
      </w:r>
    </w:p>
    <w:p w14:paraId="4631BA4B" w14:textId="4D3C121F" w:rsidR="00D251F5" w:rsidRDefault="00D251F5" w:rsidP="002E21A9">
      <w:pPr>
        <w:pStyle w:val="Body0"/>
        <w:numPr>
          <w:ilvl w:val="1"/>
          <w:numId w:val="10"/>
        </w:numPr>
      </w:pPr>
      <w:proofErr w:type="spellStart"/>
      <w:r w:rsidRPr="006106A2">
        <w:rPr>
          <w:rStyle w:val="GUIElement"/>
        </w:rPr>
        <w:t>IstHeimat</w:t>
      </w:r>
      <w:proofErr w:type="spellEnd"/>
      <w:r>
        <w:t xml:space="preserve">: Genau eine Aktivität </w:t>
      </w:r>
      <w:r w:rsidR="00EB0C0A">
        <w:t xml:space="preserve">mit Code „H“ </w:t>
      </w:r>
      <w:r>
        <w:t>muss eine Heimataktivität sein.</w:t>
      </w:r>
    </w:p>
    <w:p w14:paraId="76C2FEC1" w14:textId="1C65427B" w:rsidR="00BF49BB" w:rsidRPr="002E21A9" w:rsidRDefault="00BF49BB" w:rsidP="002E21A9">
      <w:pPr>
        <w:pStyle w:val="Body0"/>
        <w:numPr>
          <w:ilvl w:val="0"/>
          <w:numId w:val="10"/>
        </w:numPr>
        <w:rPr>
          <w:rStyle w:val="GUIElement"/>
        </w:rPr>
      </w:pPr>
      <w:r w:rsidRPr="002E21A9">
        <w:rPr>
          <w:rStyle w:val="GUIElement"/>
        </w:rPr>
        <w:t>Standorte</w:t>
      </w:r>
    </w:p>
    <w:p w14:paraId="31B41EB0" w14:textId="48AC7DDC" w:rsidR="00BF49BB" w:rsidRPr="00DC124E" w:rsidRDefault="00BF49BB" w:rsidP="002E21A9">
      <w:pPr>
        <w:pStyle w:val="Body0"/>
        <w:numPr>
          <w:ilvl w:val="1"/>
          <w:numId w:val="10"/>
        </w:numPr>
      </w:pPr>
      <w:r>
        <w:t xml:space="preserve">Das Standorte-Attribut „Bezirks-Nummer“ spielt keine Rolle. Die Zuordnung eines Standortes zu </w:t>
      </w:r>
      <w:r w:rsidR="00520D1C">
        <w:t>einem Bezirk erfolgt über die Koordinaten des Standortes und das Bezirkspolygon. Der Modellierer muss also darauf achten, dass die Bezirkspolygone überschneidungsfrei sind und dass alle Standorte innerhalb eines Bezirkspolygons liegen</w:t>
      </w:r>
      <w:r>
        <w:t>.</w:t>
      </w:r>
    </w:p>
    <w:p w14:paraId="63484994" w14:textId="77777777" w:rsidR="00FF225F" w:rsidRPr="002E21A9" w:rsidRDefault="00FF225F" w:rsidP="002E21A9">
      <w:pPr>
        <w:pStyle w:val="Body0"/>
        <w:numPr>
          <w:ilvl w:val="0"/>
          <w:numId w:val="10"/>
        </w:numPr>
        <w:rPr>
          <w:rStyle w:val="GUIElement"/>
        </w:rPr>
      </w:pPr>
      <w:r w:rsidRPr="002E21A9">
        <w:rPr>
          <w:rStyle w:val="GUIElement"/>
        </w:rPr>
        <w:t>Aktivitätenstandorte</w:t>
      </w:r>
    </w:p>
    <w:p w14:paraId="673B9E83" w14:textId="491646FD" w:rsidR="00FF225F" w:rsidRPr="00FF225F" w:rsidRDefault="00FF225F" w:rsidP="002E21A9">
      <w:pPr>
        <w:pStyle w:val="Body0"/>
        <w:numPr>
          <w:ilvl w:val="1"/>
          <w:numId w:val="10"/>
        </w:numPr>
        <w:rPr>
          <w:rStyle w:val="GUIElement"/>
          <w:b w:val="0"/>
        </w:rPr>
      </w:pPr>
      <w:r w:rsidRPr="00FF225F">
        <w:rPr>
          <w:rStyle w:val="GUIElement"/>
        </w:rPr>
        <w:t>Anziehungspotential</w:t>
      </w:r>
      <w:r>
        <w:rPr>
          <w:rStyle w:val="GUIElement"/>
          <w:b w:val="0"/>
        </w:rPr>
        <w:t xml:space="preserve">: </w:t>
      </w:r>
      <w:r w:rsidRPr="00FF225F">
        <w:rPr>
          <w:rStyle w:val="GUIElement"/>
          <w:b w:val="0"/>
        </w:rPr>
        <w:t>Das Potential eines Aktivitätenstandorts</w:t>
      </w:r>
      <w:r w:rsidR="001D7C12">
        <w:rPr>
          <w:rStyle w:val="GUIElement"/>
          <w:b w:val="0"/>
        </w:rPr>
        <w:t>. Es wird bei der Zielwahl verwendet.</w:t>
      </w:r>
    </w:p>
    <w:p w14:paraId="382B3243" w14:textId="661B0EFA" w:rsidR="00C906EB" w:rsidRPr="002E21A9" w:rsidRDefault="00C906EB" w:rsidP="002E21A9">
      <w:pPr>
        <w:pStyle w:val="Body0"/>
        <w:numPr>
          <w:ilvl w:val="0"/>
          <w:numId w:val="10"/>
        </w:numPr>
        <w:rPr>
          <w:rStyle w:val="GUIElement"/>
          <w:b w:val="0"/>
        </w:rPr>
      </w:pPr>
      <w:r w:rsidRPr="002E21A9">
        <w:rPr>
          <w:rStyle w:val="GUIElement"/>
        </w:rPr>
        <w:t>Haushalte</w:t>
      </w:r>
      <w:r w:rsidR="002E21A9">
        <w:rPr>
          <w:rStyle w:val="GUIElement"/>
        </w:rPr>
        <w:br/>
      </w:r>
      <w:r w:rsidR="002E21A9" w:rsidRPr="002E21A9">
        <w:rPr>
          <w:rStyle w:val="GUIElement"/>
          <w:b w:val="0"/>
        </w:rPr>
        <w:t>In einigen Wahlmodelle</w:t>
      </w:r>
      <w:r w:rsidR="002E21A9">
        <w:rPr>
          <w:rStyle w:val="GUIElement"/>
          <w:b w:val="0"/>
        </w:rPr>
        <w:t xml:space="preserve">n wird das Attribut </w:t>
      </w:r>
      <w:proofErr w:type="spellStart"/>
      <w:r w:rsidRPr="00FF225F">
        <w:rPr>
          <w:rStyle w:val="GUIElement"/>
        </w:rPr>
        <w:t>NOCars</w:t>
      </w:r>
      <w:proofErr w:type="spellEnd"/>
      <w:r w:rsidR="00DA1960">
        <w:rPr>
          <w:rStyle w:val="GUIElement"/>
        </w:rPr>
        <w:t xml:space="preserve"> </w:t>
      </w:r>
      <w:r w:rsidR="00DA1960" w:rsidRPr="002E21A9">
        <w:rPr>
          <w:rStyle w:val="GUIElement"/>
          <w:b w:val="0"/>
        </w:rPr>
        <w:t>(</w:t>
      </w:r>
      <w:proofErr w:type="spellStart"/>
      <w:r w:rsidR="00DA1960" w:rsidRPr="002E21A9">
        <w:rPr>
          <w:rStyle w:val="GUIElement"/>
          <w:b w:val="0"/>
        </w:rPr>
        <w:t>number</w:t>
      </w:r>
      <w:proofErr w:type="spellEnd"/>
      <w:r w:rsidR="00DA1960" w:rsidRPr="002E21A9">
        <w:rPr>
          <w:rStyle w:val="GUIElement"/>
          <w:b w:val="0"/>
        </w:rPr>
        <w:t xml:space="preserve"> </w:t>
      </w:r>
      <w:proofErr w:type="spellStart"/>
      <w:r w:rsidR="00DA1960" w:rsidRPr="002E21A9">
        <w:rPr>
          <w:rStyle w:val="GUIElement"/>
          <w:b w:val="0"/>
        </w:rPr>
        <w:t>of</w:t>
      </w:r>
      <w:proofErr w:type="spellEnd"/>
      <w:r w:rsidR="00DA1960" w:rsidRPr="002E21A9">
        <w:rPr>
          <w:rStyle w:val="GUIElement"/>
          <w:b w:val="0"/>
        </w:rPr>
        <w:t xml:space="preserve"> </w:t>
      </w:r>
      <w:proofErr w:type="spellStart"/>
      <w:r w:rsidR="00DA1960" w:rsidRPr="002E21A9">
        <w:rPr>
          <w:rStyle w:val="GUIElement"/>
          <w:b w:val="0"/>
        </w:rPr>
        <w:t>cars</w:t>
      </w:r>
      <w:proofErr w:type="spellEnd"/>
      <w:r w:rsidR="00DA1960" w:rsidRPr="002E21A9">
        <w:rPr>
          <w:rStyle w:val="GUIElement"/>
          <w:b w:val="0"/>
        </w:rPr>
        <w:t>)</w:t>
      </w:r>
      <w:r w:rsidR="00DA1960" w:rsidRPr="00DA1960">
        <w:rPr>
          <w:rStyle w:val="GUIElement"/>
          <w:b w:val="0"/>
        </w:rPr>
        <w:t xml:space="preserve">, also die Anzahl an Pkw </w:t>
      </w:r>
      <w:r w:rsidRPr="002E21A9">
        <w:rPr>
          <w:rStyle w:val="GUIElement"/>
          <w:b w:val="0"/>
        </w:rPr>
        <w:t>im Haushalt</w:t>
      </w:r>
      <w:r w:rsidR="00DA1960">
        <w:rPr>
          <w:rStyle w:val="GUIElement"/>
          <w:b w:val="0"/>
        </w:rPr>
        <w:t>, verwendet</w:t>
      </w:r>
      <w:r w:rsidRPr="002E21A9">
        <w:rPr>
          <w:rStyle w:val="GUIElement"/>
          <w:b w:val="0"/>
        </w:rPr>
        <w:t>.</w:t>
      </w:r>
      <w:r w:rsidR="00DA1960">
        <w:rPr>
          <w:rStyle w:val="GUIElement"/>
          <w:b w:val="0"/>
        </w:rPr>
        <w:t xml:space="preserve"> Falls die Modellspezifikation geändert w</w:t>
      </w:r>
      <w:r w:rsidR="00287417">
        <w:rPr>
          <w:rStyle w:val="GUIElement"/>
          <w:b w:val="0"/>
        </w:rPr>
        <w:t>ird</w:t>
      </w:r>
      <w:r w:rsidR="00DA1960">
        <w:rPr>
          <w:rStyle w:val="GUIElement"/>
          <w:b w:val="0"/>
        </w:rPr>
        <w:t>, wird dieses Attribut ggf. nicht mehr benötigt.</w:t>
      </w:r>
    </w:p>
    <w:p w14:paraId="24AEE546" w14:textId="376B5D95" w:rsidR="00C906EB" w:rsidRPr="00DA1960" w:rsidRDefault="00C906EB" w:rsidP="00C906EB">
      <w:pPr>
        <w:pStyle w:val="Body0"/>
        <w:numPr>
          <w:ilvl w:val="0"/>
          <w:numId w:val="10"/>
        </w:numPr>
        <w:rPr>
          <w:b/>
        </w:rPr>
      </w:pPr>
      <w:r w:rsidRPr="002E21A9">
        <w:rPr>
          <w:rStyle w:val="GUIElement"/>
        </w:rPr>
        <w:t>Personen</w:t>
      </w:r>
      <w:r w:rsidR="00DA1960">
        <w:rPr>
          <w:rStyle w:val="GUIElement"/>
        </w:rPr>
        <w:br/>
      </w:r>
      <w:r>
        <w:t xml:space="preserve">Folgende Attribute werden </w:t>
      </w:r>
      <w:r w:rsidR="00DA1960">
        <w:t xml:space="preserve">in den aktuell verwendeten Wahlmodellen </w:t>
      </w:r>
      <w:r>
        <w:t>verwendet</w:t>
      </w:r>
      <w:r w:rsidR="00DA1960">
        <w:t xml:space="preserve">. </w:t>
      </w:r>
      <w:r w:rsidR="00DA1960">
        <w:rPr>
          <w:rStyle w:val="GUIElement"/>
          <w:b w:val="0"/>
        </w:rPr>
        <w:t xml:space="preserve">Falls die Modellspezifikation geändert </w:t>
      </w:r>
      <w:r w:rsidR="005F6358">
        <w:rPr>
          <w:rStyle w:val="GUIElement"/>
          <w:b w:val="0"/>
        </w:rPr>
        <w:t>wird</w:t>
      </w:r>
      <w:r w:rsidR="00DA1960">
        <w:rPr>
          <w:rStyle w:val="GUIElement"/>
          <w:b w:val="0"/>
        </w:rPr>
        <w:t>, werden diese Attribute ggf. nicht mehr benötigt.</w:t>
      </w:r>
    </w:p>
    <w:p w14:paraId="649E650D" w14:textId="3B005D90" w:rsidR="00C906EB" w:rsidRPr="002E21A9" w:rsidRDefault="00C906EB" w:rsidP="002E21A9">
      <w:pPr>
        <w:pStyle w:val="Body0"/>
        <w:numPr>
          <w:ilvl w:val="1"/>
          <w:numId w:val="10"/>
        </w:numPr>
        <w:rPr>
          <w:rStyle w:val="GUIElement"/>
          <w:b w:val="0"/>
        </w:rPr>
      </w:pPr>
      <w:proofErr w:type="spellStart"/>
      <w:r w:rsidRPr="002E21A9">
        <w:rPr>
          <w:rStyle w:val="GUIElement"/>
          <w:b w:val="0"/>
        </w:rPr>
        <w:t>age</w:t>
      </w:r>
      <w:proofErr w:type="spellEnd"/>
      <w:r w:rsidR="00DA1960">
        <w:rPr>
          <w:rStyle w:val="GUIElement"/>
          <w:b w:val="0"/>
        </w:rPr>
        <w:t xml:space="preserve"> (Alter)</w:t>
      </w:r>
    </w:p>
    <w:p w14:paraId="2B978D86" w14:textId="77777777" w:rsidR="00C906EB" w:rsidRPr="00DA1960" w:rsidRDefault="00C906EB" w:rsidP="002E21A9">
      <w:pPr>
        <w:pStyle w:val="Body0"/>
        <w:numPr>
          <w:ilvl w:val="1"/>
          <w:numId w:val="10"/>
        </w:numPr>
        <w:rPr>
          <w:rStyle w:val="GUIElement"/>
          <w:b w:val="0"/>
        </w:rPr>
      </w:pPr>
      <w:proofErr w:type="spellStart"/>
      <w:r w:rsidRPr="002E21A9">
        <w:rPr>
          <w:rStyle w:val="GUIElement"/>
          <w:b w:val="0"/>
        </w:rPr>
        <w:t>ca</w:t>
      </w:r>
      <w:r w:rsidRPr="00DA1960">
        <w:rPr>
          <w:rStyle w:val="GUIElement"/>
          <w:b w:val="0"/>
        </w:rPr>
        <w:t>r</w:t>
      </w:r>
      <w:proofErr w:type="spellEnd"/>
      <w:r w:rsidRPr="00DA1960">
        <w:rPr>
          <w:rStyle w:val="GUIElement"/>
          <w:b w:val="0"/>
        </w:rPr>
        <w:t xml:space="preserve"> </w:t>
      </w:r>
      <w:proofErr w:type="spellStart"/>
      <w:r w:rsidRPr="00DA1960">
        <w:rPr>
          <w:rStyle w:val="GUIElement"/>
          <w:b w:val="0"/>
        </w:rPr>
        <w:t>availability</w:t>
      </w:r>
      <w:proofErr w:type="spellEnd"/>
      <w:r w:rsidRPr="00DA1960">
        <w:rPr>
          <w:rStyle w:val="GUIElement"/>
          <w:b w:val="0"/>
        </w:rPr>
        <w:t>: wahr, wenn die Person einen Pkw zur Verfügung hat</w:t>
      </w:r>
    </w:p>
    <w:p w14:paraId="701D136F" w14:textId="7EB7237A" w:rsidR="00C906EB" w:rsidRPr="00DA1960" w:rsidRDefault="00C906EB" w:rsidP="002E21A9">
      <w:pPr>
        <w:pStyle w:val="Body0"/>
        <w:numPr>
          <w:ilvl w:val="1"/>
          <w:numId w:val="10"/>
        </w:numPr>
        <w:rPr>
          <w:rStyle w:val="GUIElement"/>
          <w:b w:val="0"/>
        </w:rPr>
      </w:pPr>
      <w:proofErr w:type="spellStart"/>
      <w:r w:rsidRPr="00DA1960">
        <w:rPr>
          <w:rStyle w:val="GUIElement"/>
          <w:b w:val="0"/>
        </w:rPr>
        <w:t>driving</w:t>
      </w:r>
      <w:proofErr w:type="spellEnd"/>
      <w:r w:rsidRPr="00DA1960">
        <w:rPr>
          <w:rStyle w:val="GUIElement"/>
          <w:b w:val="0"/>
        </w:rPr>
        <w:t xml:space="preserve"> </w:t>
      </w:r>
      <w:proofErr w:type="spellStart"/>
      <w:r w:rsidRPr="00DA1960">
        <w:rPr>
          <w:rStyle w:val="GUIElement"/>
          <w:b w:val="0"/>
        </w:rPr>
        <w:t>license</w:t>
      </w:r>
      <w:proofErr w:type="spellEnd"/>
      <w:r w:rsidR="00DA1960">
        <w:rPr>
          <w:rStyle w:val="GUIElement"/>
          <w:b w:val="0"/>
        </w:rPr>
        <w:t xml:space="preserve"> (Pkw-Führerschein)</w:t>
      </w:r>
    </w:p>
    <w:p w14:paraId="267F8DA6" w14:textId="49B6822A" w:rsidR="00C906EB" w:rsidRPr="00DA1960" w:rsidRDefault="00C906EB" w:rsidP="002E21A9">
      <w:pPr>
        <w:pStyle w:val="Body0"/>
        <w:numPr>
          <w:ilvl w:val="1"/>
          <w:numId w:val="10"/>
        </w:numPr>
        <w:rPr>
          <w:rStyle w:val="GUIElement"/>
          <w:b w:val="0"/>
        </w:rPr>
      </w:pPr>
      <w:proofErr w:type="spellStart"/>
      <w:r w:rsidRPr="00DA1960">
        <w:rPr>
          <w:rStyle w:val="GUIElement"/>
          <w:b w:val="0"/>
        </w:rPr>
        <w:t>employment</w:t>
      </w:r>
      <w:proofErr w:type="spellEnd"/>
      <w:r w:rsidRPr="00DA1960">
        <w:rPr>
          <w:rStyle w:val="GUIElement"/>
          <w:b w:val="0"/>
        </w:rPr>
        <w:t xml:space="preserve"> </w:t>
      </w:r>
      <w:proofErr w:type="spellStart"/>
      <w:r w:rsidRPr="00DA1960">
        <w:rPr>
          <w:rStyle w:val="GUIElement"/>
          <w:b w:val="0"/>
        </w:rPr>
        <w:t>percent</w:t>
      </w:r>
      <w:proofErr w:type="spellEnd"/>
      <w:r w:rsidRPr="00DA1960">
        <w:rPr>
          <w:rStyle w:val="GUIElement"/>
          <w:b w:val="0"/>
        </w:rPr>
        <w:t xml:space="preserve">: </w:t>
      </w:r>
      <w:r w:rsidR="00DA1960">
        <w:rPr>
          <w:rStyle w:val="GUIElement"/>
          <w:b w:val="0"/>
        </w:rPr>
        <w:t xml:space="preserve">Beschäftigungsgrad; </w:t>
      </w:r>
      <w:r w:rsidRPr="00DA1960">
        <w:rPr>
          <w:rStyle w:val="GUIElement"/>
          <w:b w:val="0"/>
        </w:rPr>
        <w:t xml:space="preserve">100 für Vollzeitbeschäftigte, </w:t>
      </w:r>
      <w:r w:rsidR="00DA1960">
        <w:rPr>
          <w:rStyle w:val="GUIElement"/>
          <w:b w:val="0"/>
        </w:rPr>
        <w:t xml:space="preserve">entsprechend </w:t>
      </w:r>
      <w:r w:rsidRPr="00DA1960">
        <w:rPr>
          <w:rStyle w:val="GUIElement"/>
          <w:b w:val="0"/>
        </w:rPr>
        <w:t>weniger für Teilzeitbeschäftigte</w:t>
      </w:r>
    </w:p>
    <w:p w14:paraId="29944CF2" w14:textId="25F20522" w:rsidR="00C906EB" w:rsidRPr="002E21A9" w:rsidRDefault="00C906EB" w:rsidP="002E21A9">
      <w:pPr>
        <w:pStyle w:val="Body0"/>
        <w:numPr>
          <w:ilvl w:val="1"/>
          <w:numId w:val="10"/>
        </w:numPr>
        <w:rPr>
          <w:rStyle w:val="GUIElement"/>
        </w:rPr>
      </w:pPr>
      <w:proofErr w:type="spellStart"/>
      <w:r w:rsidRPr="002E21A9">
        <w:rPr>
          <w:rStyle w:val="GUIElement"/>
          <w:b w:val="0"/>
        </w:rPr>
        <w:t>is</w:t>
      </w:r>
      <w:proofErr w:type="spellEnd"/>
      <w:r w:rsidRPr="002E21A9">
        <w:rPr>
          <w:rStyle w:val="GUIElement"/>
          <w:b w:val="0"/>
        </w:rPr>
        <w:t xml:space="preserve"> </w:t>
      </w:r>
      <w:proofErr w:type="spellStart"/>
      <w:r w:rsidRPr="002E21A9">
        <w:rPr>
          <w:rStyle w:val="GUIElement"/>
          <w:b w:val="0"/>
        </w:rPr>
        <w:t>primary</w:t>
      </w:r>
      <w:proofErr w:type="spellEnd"/>
      <w:r w:rsidRPr="002E21A9">
        <w:rPr>
          <w:rStyle w:val="GUIElement"/>
          <w:b w:val="0"/>
        </w:rPr>
        <w:t xml:space="preserve"> </w:t>
      </w:r>
      <w:proofErr w:type="spellStart"/>
      <w:r w:rsidRPr="002E21A9">
        <w:rPr>
          <w:rStyle w:val="GUIElement"/>
          <w:b w:val="0"/>
        </w:rPr>
        <w:t>pupil</w:t>
      </w:r>
      <w:proofErr w:type="spellEnd"/>
      <w:r w:rsidRPr="002E21A9">
        <w:rPr>
          <w:rStyle w:val="GUIElement"/>
          <w:b w:val="0"/>
        </w:rPr>
        <w:t xml:space="preserve">, </w:t>
      </w:r>
      <w:proofErr w:type="spellStart"/>
      <w:r w:rsidRPr="002E21A9">
        <w:rPr>
          <w:rStyle w:val="GUIElement"/>
          <w:b w:val="0"/>
        </w:rPr>
        <w:t>is</w:t>
      </w:r>
      <w:proofErr w:type="spellEnd"/>
      <w:r w:rsidRPr="002E21A9">
        <w:rPr>
          <w:rStyle w:val="GUIElement"/>
          <w:b w:val="0"/>
        </w:rPr>
        <w:t xml:space="preserve"> </w:t>
      </w:r>
      <w:proofErr w:type="spellStart"/>
      <w:r w:rsidRPr="002E21A9">
        <w:rPr>
          <w:rStyle w:val="GUIElement"/>
          <w:b w:val="0"/>
        </w:rPr>
        <w:t>secondary</w:t>
      </w:r>
      <w:proofErr w:type="spellEnd"/>
      <w:r w:rsidRPr="002E21A9">
        <w:rPr>
          <w:rStyle w:val="GUIElement"/>
          <w:b w:val="0"/>
        </w:rPr>
        <w:t xml:space="preserve"> </w:t>
      </w:r>
      <w:proofErr w:type="spellStart"/>
      <w:r w:rsidRPr="002E21A9">
        <w:rPr>
          <w:rStyle w:val="GUIElement"/>
          <w:b w:val="0"/>
        </w:rPr>
        <w:t>pupil</w:t>
      </w:r>
      <w:proofErr w:type="spellEnd"/>
      <w:r w:rsidRPr="002E21A9">
        <w:rPr>
          <w:rStyle w:val="GUIElement"/>
          <w:b w:val="0"/>
        </w:rPr>
        <w:t xml:space="preserve">, </w:t>
      </w:r>
      <w:proofErr w:type="spellStart"/>
      <w:r w:rsidR="00DA1960" w:rsidRPr="00DA1960">
        <w:rPr>
          <w:rStyle w:val="GUIElement"/>
          <w:b w:val="0"/>
        </w:rPr>
        <w:t>is</w:t>
      </w:r>
      <w:proofErr w:type="spellEnd"/>
      <w:r w:rsidR="00DA1960" w:rsidRPr="00DA1960">
        <w:rPr>
          <w:rStyle w:val="GUIElement"/>
          <w:b w:val="0"/>
        </w:rPr>
        <w:t xml:space="preserve"> </w:t>
      </w:r>
      <w:proofErr w:type="spellStart"/>
      <w:r w:rsidR="00DA1960" w:rsidRPr="002E21A9">
        <w:rPr>
          <w:rStyle w:val="GUIElement"/>
          <w:b w:val="0"/>
        </w:rPr>
        <w:t>apprentice</w:t>
      </w:r>
      <w:proofErr w:type="spellEnd"/>
      <w:r w:rsidR="00DA1960" w:rsidRPr="002E21A9">
        <w:rPr>
          <w:rStyle w:val="GUIElement"/>
          <w:b w:val="0"/>
        </w:rPr>
        <w:t xml:space="preserve">, </w:t>
      </w:r>
      <w:proofErr w:type="spellStart"/>
      <w:r w:rsidRPr="002E21A9">
        <w:rPr>
          <w:rStyle w:val="GUIElement"/>
          <w:b w:val="0"/>
        </w:rPr>
        <w:t>is</w:t>
      </w:r>
      <w:proofErr w:type="spellEnd"/>
      <w:r w:rsidRPr="002E21A9">
        <w:rPr>
          <w:rStyle w:val="GUIElement"/>
          <w:b w:val="0"/>
        </w:rPr>
        <w:t xml:space="preserve"> </w:t>
      </w:r>
      <w:proofErr w:type="spellStart"/>
      <w:r w:rsidRPr="002E21A9">
        <w:rPr>
          <w:rStyle w:val="GUIElement"/>
          <w:b w:val="0"/>
        </w:rPr>
        <w:t>student</w:t>
      </w:r>
      <w:proofErr w:type="spellEnd"/>
      <w:r w:rsidR="00DA1960">
        <w:rPr>
          <w:rStyle w:val="GUIElement"/>
          <w:b w:val="0"/>
        </w:rPr>
        <w:t xml:space="preserve"> (Schüler einer Grundschule, Schüler einer weiterführenden Schule, Auszubildende/r</w:t>
      </w:r>
      <w:r w:rsidR="001E4AD0">
        <w:rPr>
          <w:rStyle w:val="GUIElement"/>
          <w:b w:val="0"/>
        </w:rPr>
        <w:t>, Universitätsstudent)</w:t>
      </w:r>
      <w:r w:rsidR="00DA1960">
        <w:rPr>
          <w:rStyle w:val="GUIElement"/>
          <w:b w:val="0"/>
        </w:rPr>
        <w:t>: jeweils 1, falls die Eigenschaft für die Person zutrifft.</w:t>
      </w:r>
    </w:p>
    <w:p w14:paraId="7794E4BD" w14:textId="77777777" w:rsidR="00AE5517" w:rsidRPr="002E21A9" w:rsidRDefault="00AE5517" w:rsidP="002E21A9">
      <w:pPr>
        <w:pStyle w:val="Body0"/>
        <w:numPr>
          <w:ilvl w:val="0"/>
          <w:numId w:val="10"/>
        </w:numPr>
        <w:rPr>
          <w:rStyle w:val="GUIElement"/>
        </w:rPr>
      </w:pPr>
      <w:r w:rsidRPr="002E21A9">
        <w:rPr>
          <w:rStyle w:val="GUIElement"/>
        </w:rPr>
        <w:t>Ganglinien</w:t>
      </w:r>
    </w:p>
    <w:p w14:paraId="26181C99" w14:textId="6F9B4E64" w:rsidR="00AE5517" w:rsidRPr="00670E61" w:rsidRDefault="00AE5517" w:rsidP="002E21A9">
      <w:pPr>
        <w:pStyle w:val="Body0"/>
        <w:numPr>
          <w:ilvl w:val="1"/>
          <w:numId w:val="10"/>
        </w:numPr>
        <w:rPr>
          <w:rStyle w:val="GUIElement"/>
          <w:b w:val="0"/>
        </w:rPr>
      </w:pPr>
      <w:r w:rsidRPr="00AF572D">
        <w:rPr>
          <w:rStyle w:val="GUIElement"/>
          <w:b w:val="0"/>
        </w:rPr>
        <w:t xml:space="preserve">Für </w:t>
      </w:r>
      <w:r>
        <w:rPr>
          <w:rStyle w:val="GUIElement"/>
          <w:b w:val="0"/>
        </w:rPr>
        <w:t>die modellbasierte Erzeugung werden Ganglinien je Aktivität benötigt. Das Gewicht einer Zeitperiode entspricht dabei der Wahrscheinlichkeit, dass die zugehörige Aktivität als Hauptaktivität einer Tour innerhalb der Zeitperiode beginnt.</w:t>
      </w:r>
      <w:r w:rsidR="00F5597D">
        <w:rPr>
          <w:rStyle w:val="GUIElement"/>
          <w:b w:val="0"/>
        </w:rPr>
        <w:t xml:space="preserve"> Die Zuordnung der Ganglinie zur zugehörigen Aktivität erfolgt im </w:t>
      </w:r>
      <w:r w:rsidR="00B00AD3">
        <w:rPr>
          <w:rStyle w:val="GUIElement"/>
          <w:b w:val="0"/>
        </w:rPr>
        <w:t>entsprechenden Teil-Modell der Startzeitwahl</w:t>
      </w:r>
      <w:r w:rsidR="00C418A3">
        <w:rPr>
          <w:rStyle w:val="GUIElement"/>
          <w:b w:val="0"/>
        </w:rPr>
        <w:t xml:space="preserve"> (siehe dazu auch die benutzerdefinierte Tabelle </w:t>
      </w:r>
      <w:proofErr w:type="spellStart"/>
      <w:r w:rsidR="00C418A3" w:rsidRPr="004C04ED">
        <w:rPr>
          <w:rStyle w:val="GUIElement"/>
        </w:rPr>
        <w:t>StartTime</w:t>
      </w:r>
      <w:proofErr w:type="spellEnd"/>
      <w:r w:rsidR="008403BF">
        <w:rPr>
          <w:rStyle w:val="GUIElement"/>
          <w:b w:val="0"/>
        </w:rPr>
        <w:t>)</w:t>
      </w:r>
      <w:r w:rsidR="00B00AD3">
        <w:rPr>
          <w:rStyle w:val="GUIElement"/>
          <w:b w:val="0"/>
        </w:rPr>
        <w:t>.</w:t>
      </w:r>
    </w:p>
    <w:p w14:paraId="5FB64E1D" w14:textId="77777777" w:rsidR="00AE5517" w:rsidRDefault="00AE5517" w:rsidP="00C906EB">
      <w:pPr>
        <w:pStyle w:val="Body0"/>
        <w:rPr>
          <w:rStyle w:val="GUIElement"/>
          <w:b w:val="0"/>
        </w:rPr>
      </w:pPr>
    </w:p>
    <w:p w14:paraId="1769F4D1" w14:textId="060DEFD4" w:rsidR="00C906EB" w:rsidRDefault="00C906EB" w:rsidP="00C906EB">
      <w:pPr>
        <w:pStyle w:val="Body0"/>
        <w:rPr>
          <w:rStyle w:val="GUIElement"/>
          <w:b w:val="0"/>
        </w:rPr>
      </w:pPr>
      <w:r>
        <w:rPr>
          <w:rStyle w:val="GUIElement"/>
          <w:b w:val="0"/>
        </w:rPr>
        <w:lastRenderedPageBreak/>
        <w:t>Die folgenden Attribute werden entweder direkt einer Mobilitätsbefragung entnommen (datenbasierte Erzeugung) oder automatisch bei der Modellausführung hinzugefügt (modellbasiertes Erzeugungsmodell).</w:t>
      </w:r>
    </w:p>
    <w:p w14:paraId="363463E8" w14:textId="1EC8A44E" w:rsidR="00520D1C" w:rsidRPr="002E21A9" w:rsidRDefault="00520D1C" w:rsidP="002E21A9">
      <w:pPr>
        <w:pStyle w:val="Body0"/>
        <w:numPr>
          <w:ilvl w:val="0"/>
          <w:numId w:val="10"/>
        </w:numPr>
        <w:rPr>
          <w:rStyle w:val="GUIElement"/>
        </w:rPr>
      </w:pPr>
      <w:r w:rsidRPr="002E21A9">
        <w:rPr>
          <w:rStyle w:val="GUIElement"/>
        </w:rPr>
        <w:t>Aktivitäten</w:t>
      </w:r>
      <w:r w:rsidR="00FF225F" w:rsidRPr="002E21A9">
        <w:rPr>
          <w:rStyle w:val="GUIElement"/>
        </w:rPr>
        <w:t>ausübungen</w:t>
      </w:r>
    </w:p>
    <w:p w14:paraId="059858FE" w14:textId="382A4304" w:rsidR="001D7C12" w:rsidRDefault="001D7C12" w:rsidP="002E21A9">
      <w:pPr>
        <w:pStyle w:val="Body0"/>
        <w:numPr>
          <w:ilvl w:val="1"/>
          <w:numId w:val="10"/>
        </w:numPr>
        <w:rPr>
          <w:rStyle w:val="GUIElement"/>
          <w:b w:val="0"/>
        </w:rPr>
      </w:pPr>
      <w:r>
        <w:rPr>
          <w:rStyle w:val="GUIElement"/>
        </w:rPr>
        <w:t>Index</w:t>
      </w:r>
      <w:r>
        <w:rPr>
          <w:rStyle w:val="GUIElement"/>
          <w:b w:val="0"/>
        </w:rPr>
        <w:t xml:space="preserve">: </w:t>
      </w:r>
      <w:r w:rsidR="00DE3A86">
        <w:rPr>
          <w:rStyle w:val="GUIElement"/>
          <w:b w:val="0"/>
        </w:rPr>
        <w:t>E</w:t>
      </w:r>
      <w:r>
        <w:rPr>
          <w:rStyle w:val="GUIElement"/>
          <w:b w:val="0"/>
        </w:rPr>
        <w:t>in eindeutige</w:t>
      </w:r>
      <w:r w:rsidR="00DE3A86">
        <w:rPr>
          <w:rStyle w:val="GUIElement"/>
          <w:b w:val="0"/>
        </w:rPr>
        <w:t>r</w:t>
      </w:r>
      <w:r>
        <w:rPr>
          <w:rStyle w:val="GUIElement"/>
          <w:b w:val="0"/>
        </w:rPr>
        <w:t xml:space="preserve"> Index</w:t>
      </w:r>
      <w:r w:rsidR="00DE3A86">
        <w:rPr>
          <w:rStyle w:val="GUIElement"/>
          <w:b w:val="0"/>
        </w:rPr>
        <w:t xml:space="preserve"> (innerhalb eines Tagesplans)</w:t>
      </w:r>
    </w:p>
    <w:p w14:paraId="2D9D4BF8" w14:textId="5701A985" w:rsidR="001D7C12" w:rsidRDefault="001D7C12" w:rsidP="002E21A9">
      <w:pPr>
        <w:pStyle w:val="Body0"/>
        <w:numPr>
          <w:ilvl w:val="1"/>
          <w:numId w:val="10"/>
        </w:numPr>
        <w:rPr>
          <w:rStyle w:val="GUIElement"/>
          <w:b w:val="0"/>
        </w:rPr>
      </w:pPr>
      <w:r w:rsidRPr="001D7C12">
        <w:rPr>
          <w:rStyle w:val="GUIElement"/>
        </w:rPr>
        <w:t>Startzeit</w:t>
      </w:r>
      <w:r>
        <w:rPr>
          <w:rStyle w:val="GUIElement"/>
          <w:b w:val="0"/>
        </w:rPr>
        <w:t xml:space="preserve">: Jede </w:t>
      </w:r>
      <w:r w:rsidR="00DE3A86">
        <w:rPr>
          <w:rStyle w:val="GUIElement"/>
          <w:b w:val="0"/>
        </w:rPr>
        <w:t xml:space="preserve">Ausübung einer </w:t>
      </w:r>
      <w:r>
        <w:rPr>
          <w:rStyle w:val="GUIElement"/>
          <w:b w:val="0"/>
        </w:rPr>
        <w:t>Hauptaktivität</w:t>
      </w:r>
      <w:r w:rsidR="00DE3A86">
        <w:rPr>
          <w:rStyle w:val="GUIElement"/>
          <w:b w:val="0"/>
        </w:rPr>
        <w:t xml:space="preserve"> </w:t>
      </w:r>
      <w:r>
        <w:rPr>
          <w:rStyle w:val="GUIElement"/>
          <w:b w:val="0"/>
        </w:rPr>
        <w:t xml:space="preserve">(zentrale Aktivität einer Wegekette, siehe auch unten) benötigt eine Startzeit. </w:t>
      </w:r>
      <w:r>
        <w:rPr>
          <w:rStyle w:val="GUIElement"/>
          <w:b w:val="0"/>
        </w:rPr>
        <w:br/>
        <w:t>Die Startzeiten aller anderen Aktivitätenausübungen ergeben sich aus der Startzeit der Hauptaktivität und werden ggf. überschrieben.</w:t>
      </w:r>
    </w:p>
    <w:p w14:paraId="5735B18D" w14:textId="628C9A3A" w:rsidR="001D7C12" w:rsidRDefault="001D7C12" w:rsidP="002E21A9">
      <w:pPr>
        <w:pStyle w:val="Body0"/>
        <w:numPr>
          <w:ilvl w:val="1"/>
          <w:numId w:val="10"/>
        </w:numPr>
        <w:rPr>
          <w:rStyle w:val="GUIElement"/>
          <w:b w:val="0"/>
        </w:rPr>
      </w:pPr>
      <w:r w:rsidRPr="001D7C12">
        <w:rPr>
          <w:rStyle w:val="GUIElement"/>
        </w:rPr>
        <w:t>Dauer</w:t>
      </w:r>
    </w:p>
    <w:p w14:paraId="47058FCB" w14:textId="1DA431B7" w:rsidR="00B946B6" w:rsidRPr="00B946B6" w:rsidRDefault="00B946B6" w:rsidP="002E21A9">
      <w:pPr>
        <w:pStyle w:val="Body0"/>
        <w:numPr>
          <w:ilvl w:val="1"/>
          <w:numId w:val="10"/>
        </w:numPr>
        <w:rPr>
          <w:rStyle w:val="GUIElement"/>
        </w:rPr>
      </w:pPr>
      <w:r w:rsidRPr="00B946B6">
        <w:rPr>
          <w:rStyle w:val="GUIElement"/>
        </w:rPr>
        <w:t>Aktivitäten-Code</w:t>
      </w:r>
    </w:p>
    <w:p w14:paraId="6C268A68" w14:textId="44208610" w:rsidR="001D7C12" w:rsidRDefault="001D7C12" w:rsidP="002E21A9">
      <w:pPr>
        <w:pStyle w:val="Body0"/>
        <w:numPr>
          <w:ilvl w:val="1"/>
          <w:numId w:val="10"/>
        </w:numPr>
        <w:rPr>
          <w:rStyle w:val="GUIElement"/>
          <w:b w:val="0"/>
        </w:rPr>
      </w:pPr>
      <w:proofErr w:type="spellStart"/>
      <w:r w:rsidRPr="00071751">
        <w:rPr>
          <w:rStyle w:val="GUIElement"/>
        </w:rPr>
        <w:t>IsMajorActivity</w:t>
      </w:r>
      <w:proofErr w:type="spellEnd"/>
      <w:r>
        <w:rPr>
          <w:rStyle w:val="GUIElement"/>
          <w:b w:val="0"/>
        </w:rPr>
        <w:t xml:space="preserve">: Jede Tour besitzt </w:t>
      </w:r>
      <w:r w:rsidR="003B67B0">
        <w:rPr>
          <w:rStyle w:val="GUIElement"/>
          <w:b w:val="0"/>
        </w:rPr>
        <w:t xml:space="preserve">in der Regel genau </w:t>
      </w:r>
      <w:r>
        <w:rPr>
          <w:rStyle w:val="GUIElement"/>
          <w:b w:val="0"/>
        </w:rPr>
        <w:t xml:space="preserve">eine Hauptaktivitätenausübung. Diese ist die zentrale Aktivitätenausübung und bestimmt wesentlich </w:t>
      </w:r>
      <w:r w:rsidR="00BA2AAB">
        <w:rPr>
          <w:rStyle w:val="GUIElement"/>
          <w:b w:val="0"/>
        </w:rPr>
        <w:t>die Ziel- und Moduswahl aller Aktivitätenausübungen</w:t>
      </w:r>
      <w:r w:rsidR="00071751">
        <w:rPr>
          <w:rStyle w:val="GUIElement"/>
          <w:b w:val="0"/>
        </w:rPr>
        <w:t>.</w:t>
      </w:r>
      <w:r w:rsidR="004F597C">
        <w:rPr>
          <w:rStyle w:val="GUIElement"/>
          <w:b w:val="0"/>
        </w:rPr>
        <w:t xml:space="preserve"> </w:t>
      </w:r>
      <w:r w:rsidR="005D35E9">
        <w:rPr>
          <w:rStyle w:val="GUIElement"/>
          <w:b w:val="0"/>
        </w:rPr>
        <w:t>Falls die Hauptaktivitätenausübung primär ist</w:t>
      </w:r>
      <w:r w:rsidR="00BB332E">
        <w:rPr>
          <w:rStyle w:val="GUIElement"/>
          <w:b w:val="0"/>
        </w:rPr>
        <w:t xml:space="preserve"> (also eine Pflichtaktivität)</w:t>
      </w:r>
      <w:r w:rsidR="005D35E9">
        <w:rPr>
          <w:rStyle w:val="GUIElement"/>
          <w:b w:val="0"/>
        </w:rPr>
        <w:t>, ergibt die zugehörige Zielwahl immer die entsprechende langfristige Entscheidung.</w:t>
      </w:r>
      <w:r w:rsidR="005D35E9">
        <w:rPr>
          <w:rStyle w:val="GUIElement"/>
          <w:b w:val="0"/>
        </w:rPr>
        <w:br/>
      </w:r>
      <w:r w:rsidR="00FB3EC3">
        <w:rPr>
          <w:rStyle w:val="GUIElement"/>
          <w:b w:val="0"/>
        </w:rPr>
        <w:t>P</w:t>
      </w:r>
      <w:r w:rsidR="00135816">
        <w:rPr>
          <w:rStyle w:val="GUIElement"/>
          <w:b w:val="0"/>
        </w:rPr>
        <w:t xml:space="preserve">rimäre Touren </w:t>
      </w:r>
      <w:r w:rsidR="00FB3EC3">
        <w:rPr>
          <w:rStyle w:val="GUIElement"/>
          <w:b w:val="0"/>
        </w:rPr>
        <w:t xml:space="preserve">können </w:t>
      </w:r>
      <w:r w:rsidR="0032392F">
        <w:rPr>
          <w:rStyle w:val="GUIElement"/>
          <w:b w:val="0"/>
        </w:rPr>
        <w:t xml:space="preserve">(maximal) </w:t>
      </w:r>
      <w:r w:rsidR="004F597C">
        <w:rPr>
          <w:rStyle w:val="GUIElement"/>
          <w:b w:val="0"/>
        </w:rPr>
        <w:t>eine Subtour besitz</w:t>
      </w:r>
      <w:r w:rsidR="00FB3EC3">
        <w:rPr>
          <w:rStyle w:val="GUIElement"/>
          <w:b w:val="0"/>
        </w:rPr>
        <w:t>en</w:t>
      </w:r>
      <w:r w:rsidR="004F597C">
        <w:rPr>
          <w:rStyle w:val="GUIElement"/>
          <w:b w:val="0"/>
        </w:rPr>
        <w:t xml:space="preserve">, </w:t>
      </w:r>
      <w:r w:rsidR="00C219DE">
        <w:rPr>
          <w:rStyle w:val="GUIElement"/>
          <w:b w:val="0"/>
        </w:rPr>
        <w:t xml:space="preserve">in dem Fall </w:t>
      </w:r>
      <w:r w:rsidR="004F597C">
        <w:rPr>
          <w:rStyle w:val="GUIElement"/>
          <w:b w:val="0"/>
        </w:rPr>
        <w:t>gibt es zwei Hauptaktivitätenausübungen</w:t>
      </w:r>
      <w:r w:rsidR="00952F21">
        <w:rPr>
          <w:rStyle w:val="GUIElement"/>
          <w:b w:val="0"/>
        </w:rPr>
        <w:t xml:space="preserve"> identische</w:t>
      </w:r>
      <w:r w:rsidR="00E41CCF">
        <w:rPr>
          <w:rStyle w:val="GUIElement"/>
          <w:b w:val="0"/>
        </w:rPr>
        <w:t>n</w:t>
      </w:r>
      <w:r w:rsidR="00952F21">
        <w:rPr>
          <w:rStyle w:val="GUIElement"/>
          <w:b w:val="0"/>
        </w:rPr>
        <w:t xml:space="preserve"> Typ</w:t>
      </w:r>
      <w:r w:rsidR="00E41CCF">
        <w:rPr>
          <w:rStyle w:val="GUIElement"/>
          <w:b w:val="0"/>
        </w:rPr>
        <w:t>s</w:t>
      </w:r>
      <w:r w:rsidR="003F18AB">
        <w:rPr>
          <w:rStyle w:val="GUIElement"/>
          <w:b w:val="0"/>
        </w:rPr>
        <w:t xml:space="preserve">. Sie </w:t>
      </w:r>
      <w:r w:rsidR="00A66E33">
        <w:rPr>
          <w:rStyle w:val="GUIElement"/>
          <w:b w:val="0"/>
        </w:rPr>
        <w:t xml:space="preserve">bilden </w:t>
      </w:r>
      <w:r w:rsidR="004F597C">
        <w:rPr>
          <w:rStyle w:val="GUIElement"/>
          <w:b w:val="0"/>
        </w:rPr>
        <w:t xml:space="preserve">jeweils den Start und das Ende der Subtour </w:t>
      </w:r>
      <w:r w:rsidR="0002120E">
        <w:rPr>
          <w:rStyle w:val="GUIElement"/>
          <w:b w:val="0"/>
        </w:rPr>
        <w:t xml:space="preserve">(in diesem Fall muss auch das Attribut </w:t>
      </w:r>
      <w:proofErr w:type="spellStart"/>
      <w:r w:rsidR="0002120E">
        <w:rPr>
          <w:rStyle w:val="GUIElement"/>
        </w:rPr>
        <w:t>IsPartOfSubtour</w:t>
      </w:r>
      <w:proofErr w:type="spellEnd"/>
      <w:r w:rsidR="0002120E">
        <w:rPr>
          <w:rStyle w:val="GUIElement"/>
          <w:b w:val="0"/>
        </w:rPr>
        <w:t xml:space="preserve"> entsprechend gesetzt werden)</w:t>
      </w:r>
      <w:r w:rsidR="004F597C">
        <w:rPr>
          <w:rStyle w:val="GUIElement"/>
          <w:b w:val="0"/>
        </w:rPr>
        <w:t>. Mehr als zwei Hauptaktivitätenausübungen darf eine Tour nicht besitzen.</w:t>
      </w:r>
    </w:p>
    <w:p w14:paraId="406FA273" w14:textId="44C8736D" w:rsidR="00DE3A86" w:rsidRPr="001E4AD0" w:rsidRDefault="00DE3A86" w:rsidP="001E4AD0">
      <w:pPr>
        <w:pStyle w:val="Body0"/>
        <w:numPr>
          <w:ilvl w:val="1"/>
          <w:numId w:val="10"/>
        </w:numPr>
        <w:rPr>
          <w:rStyle w:val="GUIElement"/>
          <w:b w:val="0"/>
        </w:rPr>
      </w:pPr>
      <w:proofErr w:type="spellStart"/>
      <w:r>
        <w:rPr>
          <w:rStyle w:val="GUIElement"/>
        </w:rPr>
        <w:t>IsPartOfSubtour</w:t>
      </w:r>
      <w:proofErr w:type="spellEnd"/>
      <w:r w:rsidRPr="00071751">
        <w:rPr>
          <w:rStyle w:val="GUIElement"/>
          <w:b w:val="0"/>
        </w:rPr>
        <w:t>:</w:t>
      </w:r>
      <w:r>
        <w:rPr>
          <w:rStyle w:val="GUIElement"/>
          <w:b w:val="0"/>
        </w:rPr>
        <w:t xml:space="preserve"> Eine </w:t>
      </w:r>
      <w:proofErr w:type="spellStart"/>
      <w:r>
        <w:rPr>
          <w:rStyle w:val="GUIElement"/>
          <w:b w:val="0"/>
        </w:rPr>
        <w:t>Subtour</w:t>
      </w:r>
      <w:proofErr w:type="spellEnd"/>
      <w:r>
        <w:rPr>
          <w:rStyle w:val="GUIElement"/>
          <w:b w:val="0"/>
        </w:rPr>
        <w:t xml:space="preserve"> ist eine Zwischentour, die beim Arbeitsplatz beginnt und dorthin wieder zurückkehrt, z.B. W-L-W innerhalb der Wegekette H-W-L-W-H. Klassisches Beispiel ist das Mittagessen. </w:t>
      </w:r>
    </w:p>
    <w:p w14:paraId="17F8ABCE" w14:textId="77777777" w:rsidR="00AF572D" w:rsidRPr="002E21A9" w:rsidRDefault="00AF572D" w:rsidP="002E21A9">
      <w:pPr>
        <w:pStyle w:val="Body0"/>
        <w:numPr>
          <w:ilvl w:val="0"/>
          <w:numId w:val="10"/>
        </w:numPr>
        <w:rPr>
          <w:rStyle w:val="GUIElement"/>
        </w:rPr>
      </w:pPr>
      <w:r w:rsidRPr="002E21A9">
        <w:rPr>
          <w:rStyle w:val="GUIElement"/>
        </w:rPr>
        <w:t>Trips</w:t>
      </w:r>
    </w:p>
    <w:p w14:paraId="39E3B12A" w14:textId="77777777" w:rsidR="00AF572D" w:rsidRDefault="00AF572D" w:rsidP="002E21A9">
      <w:pPr>
        <w:pStyle w:val="Body0"/>
        <w:numPr>
          <w:ilvl w:val="1"/>
          <w:numId w:val="10"/>
        </w:numPr>
        <w:rPr>
          <w:rStyle w:val="GUIElement"/>
        </w:rPr>
      </w:pPr>
      <w:r>
        <w:rPr>
          <w:rStyle w:val="GUIElement"/>
        </w:rPr>
        <w:t>Index</w:t>
      </w:r>
      <w:r w:rsidRPr="002C37EB">
        <w:rPr>
          <w:rStyle w:val="GUIElement"/>
          <w:b w:val="0"/>
        </w:rPr>
        <w:t>: Definiert</w:t>
      </w:r>
      <w:r>
        <w:rPr>
          <w:rStyle w:val="GUIElement"/>
          <w:b w:val="0"/>
        </w:rPr>
        <w:t xml:space="preserve"> die Reihenfolge der Trips innerhalb der Tour.</w:t>
      </w:r>
    </w:p>
    <w:p w14:paraId="6F105BFE" w14:textId="2DFF4814" w:rsidR="00AF572D" w:rsidRPr="00FF225F" w:rsidRDefault="00AF572D" w:rsidP="002E21A9">
      <w:pPr>
        <w:pStyle w:val="Body0"/>
        <w:numPr>
          <w:ilvl w:val="1"/>
          <w:numId w:val="10"/>
        </w:numPr>
        <w:rPr>
          <w:rStyle w:val="GUIElement"/>
        </w:rPr>
      </w:pPr>
      <w:proofErr w:type="spellStart"/>
      <w:r>
        <w:rPr>
          <w:rStyle w:val="GUIElement"/>
        </w:rPr>
        <w:t>VonAktausübungIndex</w:t>
      </w:r>
      <w:proofErr w:type="spellEnd"/>
      <w:r>
        <w:rPr>
          <w:rStyle w:val="GUIElement"/>
        </w:rPr>
        <w:t xml:space="preserve">, </w:t>
      </w:r>
      <w:proofErr w:type="spellStart"/>
      <w:r>
        <w:rPr>
          <w:rStyle w:val="GUIElement"/>
        </w:rPr>
        <w:t>NachAktausübungIndex</w:t>
      </w:r>
      <w:proofErr w:type="spellEnd"/>
      <w:r w:rsidR="001E4AD0">
        <w:rPr>
          <w:rStyle w:val="GUIElement"/>
        </w:rPr>
        <w:t xml:space="preserve">: </w:t>
      </w:r>
      <w:r w:rsidR="001E4AD0" w:rsidRPr="001E4AD0">
        <w:rPr>
          <w:rStyle w:val="GUIElement"/>
          <w:b w:val="0"/>
        </w:rPr>
        <w:t>Start und Ziel des Trips.</w:t>
      </w:r>
    </w:p>
    <w:p w14:paraId="44330F8C" w14:textId="6B75949E" w:rsidR="0059178E" w:rsidRDefault="002E21A9" w:rsidP="0059178E">
      <w:pPr>
        <w:pStyle w:val="berschrift2"/>
      </w:pPr>
      <w:r>
        <w:t xml:space="preserve">Model </w:t>
      </w:r>
      <w:proofErr w:type="spellStart"/>
      <w:r>
        <w:t>Steps</w:t>
      </w:r>
      <w:proofErr w:type="spellEnd"/>
    </w:p>
    <w:p w14:paraId="5EB140B3" w14:textId="2EC3F2D3" w:rsidR="00D31778" w:rsidRDefault="00427AF7" w:rsidP="005F0E4E">
      <w:pPr>
        <w:pStyle w:val="Body0"/>
      </w:pPr>
      <w:r>
        <w:t xml:space="preserve">Eine zentrale Rolle kommt der </w:t>
      </w:r>
      <w:r w:rsidR="002E21A9">
        <w:t xml:space="preserve">Tabelle </w:t>
      </w:r>
      <w:r w:rsidR="002E21A9">
        <w:rPr>
          <w:rStyle w:val="GUIElement"/>
        </w:rPr>
        <w:t xml:space="preserve">Model </w:t>
      </w:r>
      <w:proofErr w:type="spellStart"/>
      <w:r w:rsidR="002E21A9">
        <w:rPr>
          <w:rStyle w:val="GUIElement"/>
        </w:rPr>
        <w:t>Steps</w:t>
      </w:r>
      <w:proofErr w:type="spellEnd"/>
      <w:r w:rsidR="002E21A9">
        <w:rPr>
          <w:rStyle w:val="GUIElement"/>
        </w:rPr>
        <w:t xml:space="preserve"> </w:t>
      </w:r>
      <w:r>
        <w:t>zu, die für jedes Wahlmodell (Spalte „</w:t>
      </w:r>
      <w:proofErr w:type="spellStart"/>
      <w:r>
        <w:t>ChoiceModel</w:t>
      </w:r>
      <w:proofErr w:type="spellEnd"/>
      <w:r>
        <w:t>“) Nachfrageschichten mit der dazugehörigen Modellspezifikation verbindet.</w:t>
      </w:r>
      <w:r w:rsidR="00EA2491">
        <w:t xml:space="preserve"> In der </w:t>
      </w:r>
      <w:r w:rsidR="00427DD7">
        <w:t xml:space="preserve">Liste </w:t>
      </w:r>
      <w:r w:rsidR="00EA2491">
        <w:t xml:space="preserve">werden </w:t>
      </w:r>
      <w:r>
        <w:t>alle Modell</w:t>
      </w:r>
      <w:r w:rsidR="00BD511A">
        <w:t>s</w:t>
      </w:r>
      <w:r>
        <w:t>chritte auf</w:t>
      </w:r>
      <w:r w:rsidR="00EA2491">
        <w:t>gelistet</w:t>
      </w:r>
      <w:r>
        <w:t>, die während eines Programmlaufs durchgeführt werden.</w:t>
      </w:r>
      <w:r w:rsidR="00D31778">
        <w:t xml:space="preserve"> Die dabei verwendete Reihenfolge hat keinen Einfluss auf die Reihenfolge der Teilmodelle, welche durch den Python-Code vorgegeben ist. </w:t>
      </w:r>
      <w:r w:rsidR="00D26F16">
        <w:t xml:space="preserve">Falls die datenbasierte Variante gerechnet werden soll, haben die Zeilen </w:t>
      </w:r>
      <w:r w:rsidR="00703B8D">
        <w:t xml:space="preserve">mit den Nummern 201 </w:t>
      </w:r>
      <w:r w:rsidR="00D82E16">
        <w:t>–</w:t>
      </w:r>
      <w:r w:rsidR="00A97402">
        <w:t xml:space="preserve"> </w:t>
      </w:r>
      <w:r w:rsidR="00D82E16">
        <w:t xml:space="preserve">701 </w:t>
      </w:r>
      <w:r w:rsidR="00D26F16">
        <w:t>keine Bedeutung.</w:t>
      </w:r>
    </w:p>
    <w:p w14:paraId="08B02DFF" w14:textId="170073D1" w:rsidR="00D31778" w:rsidRDefault="00D31778" w:rsidP="00693D6A">
      <w:pPr>
        <w:pStyle w:val="Body0"/>
      </w:pPr>
      <w:r>
        <w:t xml:space="preserve">In jeder Zeile definiert die </w:t>
      </w:r>
      <w:r w:rsidR="005F0E4E">
        <w:t xml:space="preserve">Spalte </w:t>
      </w:r>
      <w:r w:rsidR="00044BD5">
        <w:t>„</w:t>
      </w:r>
      <w:proofErr w:type="spellStart"/>
      <w:r w:rsidR="005F0E4E">
        <w:t>ChoiceModel</w:t>
      </w:r>
      <w:proofErr w:type="spellEnd"/>
      <w:r w:rsidR="00044BD5">
        <w:t>“</w:t>
      </w:r>
      <w:r>
        <w:t>, zu welchem Teilmodell die jeweilige Zeile gehört.</w:t>
      </w:r>
      <w:r w:rsidR="005F0E4E">
        <w:t xml:space="preserve"> </w:t>
      </w:r>
    </w:p>
    <w:p w14:paraId="3FCAE9CF" w14:textId="2A0E0522" w:rsidR="00427AF7" w:rsidRDefault="00427AF7" w:rsidP="00693D6A">
      <w:pPr>
        <w:pStyle w:val="Body0"/>
      </w:pPr>
      <w:r>
        <w:t xml:space="preserve">Die Nachfrageschicht wird durch die Spalte „Filter“ definiert: </w:t>
      </w:r>
      <w:r w:rsidR="00CB7B2B">
        <w:t>N</w:t>
      </w:r>
      <w:r>
        <w:t xml:space="preserve">ur solche Datensätze werden für die aktuelle Simulation ausgewählt, bei denen die angegebene Bedingung </w:t>
      </w:r>
      <w:r w:rsidR="00903A0B">
        <w:t xml:space="preserve">erfüllt </w:t>
      </w:r>
      <w:r>
        <w:t xml:space="preserve">ist. Die im Filter angegebenen Attribute beziehen sich dabei auf unterschiedliche </w:t>
      </w:r>
      <w:r w:rsidR="005F0E4E">
        <w:t>Bezugsobjekte</w:t>
      </w:r>
      <w:r>
        <w:t xml:space="preserve">, abhängig vom jeweiligen Wahlmodell. So ist z.B. </w:t>
      </w:r>
      <w:r w:rsidR="005F0E4E">
        <w:t xml:space="preserve">das Bezugsobjekt </w:t>
      </w:r>
      <w:r>
        <w:t xml:space="preserve">bei den langfristigen Entscheidungen „Person“, während </w:t>
      </w:r>
      <w:r w:rsidR="005F0E4E">
        <w:t xml:space="preserve">es </w:t>
      </w:r>
      <w:r>
        <w:t>bei der Wahl der Anzahl der Zwischenziele „Tour“ ist.</w:t>
      </w:r>
      <w:r w:rsidR="005F0E4E">
        <w:t xml:space="preserve"> Die unten folgende Tabelle im Abschnitt Modellparameter liefert eine Übersicht zu den Bezugsobjekten bei den jeweiligen Wahlmodellen.</w:t>
      </w:r>
    </w:p>
    <w:p w14:paraId="66787EDE" w14:textId="09382D8D" w:rsidR="00427AF7" w:rsidRDefault="00427AF7" w:rsidP="00693D6A">
      <w:pPr>
        <w:pStyle w:val="Body0"/>
      </w:pPr>
      <w:r>
        <w:t>Die Spalte „</w:t>
      </w:r>
      <w:proofErr w:type="spellStart"/>
      <w:r>
        <w:t>Specification</w:t>
      </w:r>
      <w:proofErr w:type="spellEnd"/>
      <w:r>
        <w:t xml:space="preserve">“ enthält den Namen der </w:t>
      </w:r>
      <w:r w:rsidR="001E7D04">
        <w:t>Tabelle</w:t>
      </w:r>
      <w:r>
        <w:t xml:space="preserve">, die die Modellparameter enthält (s.u.). </w:t>
      </w:r>
    </w:p>
    <w:p w14:paraId="78819C04" w14:textId="078F647F" w:rsidR="005F0E4E" w:rsidRDefault="005F0E4E" w:rsidP="00693D6A">
      <w:pPr>
        <w:pStyle w:val="Body0"/>
      </w:pPr>
      <w:r>
        <w:t>In manchen Fällen ist ein weiterer Parameter zur Modellspezifikation notwendig, der dann in der Spalte „</w:t>
      </w:r>
      <w:proofErr w:type="spellStart"/>
      <w:r>
        <w:t>AddData</w:t>
      </w:r>
      <w:proofErr w:type="spellEnd"/>
      <w:r>
        <w:t xml:space="preserve">“ hinterlegt ist. Dies ist der Fall bei den ersten 11 Zeilen. Sie geben jeweils die ID der Aktivität an, für die die Wahl durchgeführt wird. Die Aktivitäten-ID ist in </w:t>
      </w:r>
      <w:r>
        <w:lastRenderedPageBreak/>
        <w:t>der Aktivitäten-Liste definiert. So bedeutet z.B. der Wert 5 in der ersten Zeile, dass die Standort-Wahl für die Aktivität E1 (</w:t>
      </w:r>
      <w:r w:rsidRPr="00634904">
        <w:t xml:space="preserve">Education </w:t>
      </w:r>
      <w:proofErr w:type="spellStart"/>
      <w:r w:rsidRPr="00634904">
        <w:t>primary</w:t>
      </w:r>
      <w:proofErr w:type="spellEnd"/>
      <w:r w:rsidRPr="00634904">
        <w:t xml:space="preserve"> </w:t>
      </w:r>
      <w:proofErr w:type="spellStart"/>
      <w:r w:rsidRPr="00634904">
        <w:t>Pupil</w:t>
      </w:r>
      <w:proofErr w:type="spellEnd"/>
      <w:r>
        <w:t>) durchgeführt wird.</w:t>
      </w:r>
    </w:p>
    <w:p w14:paraId="406B1045" w14:textId="77777777" w:rsidR="00427AF7" w:rsidRPr="0059178E" w:rsidRDefault="00427AF7" w:rsidP="0093381F">
      <w:pPr>
        <w:pStyle w:val="berschrift2"/>
      </w:pPr>
      <w:r w:rsidRPr="0059178E">
        <w:t>Modellparameter</w:t>
      </w:r>
    </w:p>
    <w:p w14:paraId="09F4C419" w14:textId="7FB1FA72" w:rsidR="00427AF7" w:rsidRDefault="00427AF7" w:rsidP="00693D6A">
      <w:pPr>
        <w:pStyle w:val="Body0"/>
      </w:pPr>
      <w:r>
        <w:t xml:space="preserve">Die anderen </w:t>
      </w:r>
      <w:r w:rsidR="00593ED5">
        <w:t>Tabellen</w:t>
      </w:r>
      <w:r w:rsidR="00975DA7">
        <w:t xml:space="preserve"> </w:t>
      </w:r>
      <w:r>
        <w:t>enthalten Modellattribute und die zugehörigen Parameter</w:t>
      </w:r>
      <w:r w:rsidR="00562BA7">
        <w:t xml:space="preserve"> </w:t>
      </w:r>
      <w:r w:rsidR="00975DA7">
        <w:t>(</w:t>
      </w:r>
      <w:r w:rsidR="00562BA7">
        <w:t xml:space="preserve">siehe </w:t>
      </w:r>
      <w:r w:rsidR="00F432D1">
        <w:t xml:space="preserve">folgende </w:t>
      </w:r>
      <w:r w:rsidR="00562BA7">
        <w:t>Tabelle</w:t>
      </w:r>
      <w:r w:rsidR="00975DA7">
        <w:t>)</w:t>
      </w:r>
      <w:r>
        <w:t xml:space="preserve">. Die Strukturen der </w:t>
      </w:r>
      <w:r w:rsidR="00975DA7">
        <w:t xml:space="preserve">Listen </w:t>
      </w:r>
      <w:r>
        <w:t>unterscheiden sich und hängen mit dem jeweils implementierten Wahlmodell zusammen.</w:t>
      </w:r>
      <w:r w:rsidR="009547C4">
        <w:t xml:space="preserve"> Die genaue Bedeutung der jeweiligen Einträge in den </w:t>
      </w:r>
      <w:r w:rsidR="00975DA7">
        <w:t xml:space="preserve">Listen </w:t>
      </w:r>
      <w:r w:rsidR="009547C4">
        <w:t xml:space="preserve">ergibt sich aus dem </w:t>
      </w:r>
      <w:r>
        <w:t xml:space="preserve">Programm-Code. </w:t>
      </w:r>
    </w:p>
    <w:p w14:paraId="00E5CFFB" w14:textId="77777777" w:rsidR="0041784B" w:rsidRPr="004C04ED" w:rsidRDefault="0041784B" w:rsidP="0041784B">
      <w:pPr>
        <w:pStyle w:val="Body0"/>
        <w:rPr>
          <w:b/>
        </w:rPr>
      </w:pPr>
      <w:r w:rsidRPr="004C04ED">
        <w:rPr>
          <w:b/>
        </w:rPr>
        <w:t>Tabellen für die modellbasierte und datenbasierte Variante:</w:t>
      </w:r>
    </w:p>
    <w:p w14:paraId="0B687D4B" w14:textId="77777777" w:rsidR="0041784B" w:rsidRDefault="0041784B" w:rsidP="0041784B">
      <w:pPr>
        <w:pStyle w:val="Tabledist"/>
      </w:pPr>
    </w:p>
    <w:tbl>
      <w:tblPr>
        <w:tblStyle w:val="Tabellenraster"/>
        <w:tblW w:w="0" w:type="auto"/>
        <w:tblLayout w:type="fixed"/>
        <w:tblLook w:val="04A0" w:firstRow="1" w:lastRow="0" w:firstColumn="1" w:lastColumn="0" w:noHBand="0" w:noVBand="1"/>
      </w:tblPr>
      <w:tblGrid>
        <w:gridCol w:w="2037"/>
        <w:gridCol w:w="2504"/>
        <w:gridCol w:w="1780"/>
        <w:gridCol w:w="2456"/>
      </w:tblGrid>
      <w:tr w:rsidR="0041784B" w14:paraId="0CD69F99" w14:textId="77777777" w:rsidTr="008C08DE">
        <w:tc>
          <w:tcPr>
            <w:tcW w:w="2037" w:type="dxa"/>
          </w:tcPr>
          <w:p w14:paraId="429B670F" w14:textId="77777777" w:rsidR="0041784B" w:rsidRDefault="0041784B" w:rsidP="008C08DE">
            <w:pPr>
              <w:pStyle w:val="Body0"/>
            </w:pPr>
            <w:r>
              <w:t xml:space="preserve">Tabelle  </w:t>
            </w:r>
          </w:p>
        </w:tc>
        <w:tc>
          <w:tcPr>
            <w:tcW w:w="2504" w:type="dxa"/>
          </w:tcPr>
          <w:p w14:paraId="5ECD945C" w14:textId="77777777" w:rsidR="0041784B" w:rsidRDefault="0041784B" w:rsidP="008C08DE">
            <w:pPr>
              <w:pStyle w:val="Body0"/>
            </w:pPr>
            <w:r>
              <w:t>Wahl</w:t>
            </w:r>
          </w:p>
        </w:tc>
        <w:tc>
          <w:tcPr>
            <w:tcW w:w="1780" w:type="dxa"/>
          </w:tcPr>
          <w:p w14:paraId="0FC170C8" w14:textId="77777777" w:rsidR="0041784B" w:rsidRDefault="0041784B" w:rsidP="008C08DE">
            <w:pPr>
              <w:pStyle w:val="Body0"/>
            </w:pPr>
            <w:r>
              <w:t>Bezugsobjekt</w:t>
            </w:r>
          </w:p>
        </w:tc>
        <w:tc>
          <w:tcPr>
            <w:tcW w:w="2456" w:type="dxa"/>
          </w:tcPr>
          <w:p w14:paraId="0B105697" w14:textId="77777777" w:rsidR="0041784B" w:rsidRDefault="0041784B" w:rsidP="008C08DE">
            <w:pPr>
              <w:pStyle w:val="Body0"/>
            </w:pPr>
            <w:r>
              <w:t>Modell</w:t>
            </w:r>
          </w:p>
        </w:tc>
      </w:tr>
      <w:tr w:rsidR="0041784B" w14:paraId="6CF21C22" w14:textId="77777777" w:rsidTr="008C08DE">
        <w:tc>
          <w:tcPr>
            <w:tcW w:w="2037" w:type="dxa"/>
          </w:tcPr>
          <w:p w14:paraId="20B561AA" w14:textId="77777777" w:rsidR="0041784B" w:rsidRDefault="0041784B" w:rsidP="008C08DE">
            <w:pPr>
              <w:pStyle w:val="Body0"/>
            </w:pPr>
            <w:proofErr w:type="spellStart"/>
            <w:r w:rsidRPr="00423197">
              <w:t>PrimLocStu</w:t>
            </w:r>
            <w:proofErr w:type="spellEnd"/>
          </w:p>
        </w:tc>
        <w:tc>
          <w:tcPr>
            <w:tcW w:w="2504" w:type="dxa"/>
          </w:tcPr>
          <w:p w14:paraId="69706942" w14:textId="77777777" w:rsidR="0041784B" w:rsidRDefault="0041784B" w:rsidP="008C08DE">
            <w:pPr>
              <w:pStyle w:val="Body0"/>
            </w:pPr>
            <w:r>
              <w:t>Wahl der Schule/des Ausbildungsplatzes</w:t>
            </w:r>
          </w:p>
        </w:tc>
        <w:tc>
          <w:tcPr>
            <w:tcW w:w="1780" w:type="dxa"/>
          </w:tcPr>
          <w:p w14:paraId="1882F327" w14:textId="77777777" w:rsidR="0041784B" w:rsidRDefault="0041784B" w:rsidP="008C08DE">
            <w:pPr>
              <w:pStyle w:val="Body0"/>
            </w:pPr>
            <w:r>
              <w:t>Person</w:t>
            </w:r>
          </w:p>
        </w:tc>
        <w:tc>
          <w:tcPr>
            <w:tcW w:w="2456" w:type="dxa"/>
          </w:tcPr>
          <w:p w14:paraId="72B6E167" w14:textId="77777777" w:rsidR="0041784B" w:rsidRDefault="0041784B" w:rsidP="008C08DE">
            <w:pPr>
              <w:pStyle w:val="Body0"/>
            </w:pPr>
            <w:r>
              <w:t>Zielwahlmodell</w:t>
            </w:r>
          </w:p>
        </w:tc>
      </w:tr>
      <w:tr w:rsidR="0041784B" w14:paraId="1771B070" w14:textId="77777777" w:rsidTr="008C08DE">
        <w:tc>
          <w:tcPr>
            <w:tcW w:w="2037" w:type="dxa"/>
          </w:tcPr>
          <w:p w14:paraId="1F2E3DF6" w14:textId="77777777" w:rsidR="0041784B" w:rsidRPr="00423197" w:rsidRDefault="0041784B" w:rsidP="008C08DE">
            <w:pPr>
              <w:pStyle w:val="Body0"/>
            </w:pPr>
            <w:proofErr w:type="spellStart"/>
            <w:r w:rsidRPr="006A6BEB">
              <w:t>PrimLoc</w:t>
            </w:r>
            <w:r>
              <w:t>Adult</w:t>
            </w:r>
            <w:proofErr w:type="spellEnd"/>
          </w:p>
        </w:tc>
        <w:tc>
          <w:tcPr>
            <w:tcW w:w="2504" w:type="dxa"/>
          </w:tcPr>
          <w:p w14:paraId="4C0BD8B7" w14:textId="77777777" w:rsidR="0041784B" w:rsidRDefault="0041784B" w:rsidP="008C08DE">
            <w:pPr>
              <w:pStyle w:val="Body0"/>
            </w:pPr>
            <w:r>
              <w:t xml:space="preserve">Wahl des Arbeitsplatzes </w:t>
            </w:r>
          </w:p>
        </w:tc>
        <w:tc>
          <w:tcPr>
            <w:tcW w:w="1780" w:type="dxa"/>
          </w:tcPr>
          <w:p w14:paraId="7D85AFDB" w14:textId="77777777" w:rsidR="0041784B" w:rsidRDefault="0041784B" w:rsidP="008C08DE">
            <w:pPr>
              <w:pStyle w:val="Body0"/>
            </w:pPr>
            <w:r>
              <w:t>Person</w:t>
            </w:r>
          </w:p>
        </w:tc>
        <w:tc>
          <w:tcPr>
            <w:tcW w:w="2456" w:type="dxa"/>
          </w:tcPr>
          <w:p w14:paraId="0CB85A6D" w14:textId="77777777" w:rsidR="0041784B" w:rsidRDefault="0041784B" w:rsidP="008C08DE">
            <w:pPr>
              <w:pStyle w:val="Body0"/>
            </w:pPr>
            <w:r>
              <w:t>Zielwahlmodell</w:t>
            </w:r>
          </w:p>
        </w:tc>
      </w:tr>
      <w:tr w:rsidR="0041784B" w14:paraId="568246A4" w14:textId="77777777" w:rsidTr="008C08DE">
        <w:tc>
          <w:tcPr>
            <w:tcW w:w="2037" w:type="dxa"/>
          </w:tcPr>
          <w:p w14:paraId="7F8A6BEF" w14:textId="77777777" w:rsidR="0041784B" w:rsidRPr="00A363EB" w:rsidRDefault="0041784B" w:rsidP="008C08DE">
            <w:pPr>
              <w:pStyle w:val="Body0"/>
            </w:pPr>
            <w:proofErr w:type="spellStart"/>
            <w:r w:rsidRPr="00555A58">
              <w:t>Dest</w:t>
            </w:r>
            <w:r>
              <w:t>Major</w:t>
            </w:r>
            <w:r w:rsidRPr="00555A58">
              <w:t>Stu</w:t>
            </w:r>
            <w:proofErr w:type="spellEnd"/>
          </w:p>
        </w:tc>
        <w:tc>
          <w:tcPr>
            <w:tcW w:w="2504" w:type="dxa"/>
          </w:tcPr>
          <w:p w14:paraId="7C5BB950" w14:textId="77777777" w:rsidR="0041784B" w:rsidRDefault="0041784B" w:rsidP="008C08DE">
            <w:pPr>
              <w:pStyle w:val="Body0"/>
            </w:pPr>
            <w:r>
              <w:t>Zielwahl für die Hauptaktivität für Schüler und Studenten</w:t>
            </w:r>
          </w:p>
        </w:tc>
        <w:tc>
          <w:tcPr>
            <w:tcW w:w="1780" w:type="dxa"/>
          </w:tcPr>
          <w:p w14:paraId="65E13E40" w14:textId="77777777" w:rsidR="0041784B" w:rsidRDefault="0041784B" w:rsidP="008C08DE">
            <w:pPr>
              <w:pStyle w:val="Body0"/>
            </w:pPr>
            <w:r>
              <w:t>Aktivitäts-ausübung am Ziel des Trips</w:t>
            </w:r>
          </w:p>
        </w:tc>
        <w:tc>
          <w:tcPr>
            <w:tcW w:w="2456" w:type="dxa"/>
          </w:tcPr>
          <w:p w14:paraId="0D1E17C3" w14:textId="77777777" w:rsidR="0041784B" w:rsidRDefault="0041784B" w:rsidP="008C08DE">
            <w:pPr>
              <w:pStyle w:val="Body0"/>
            </w:pPr>
            <w:r>
              <w:t>Zielwahlmodell</w:t>
            </w:r>
          </w:p>
        </w:tc>
      </w:tr>
      <w:tr w:rsidR="0041784B" w14:paraId="1ECD1CD6" w14:textId="77777777" w:rsidTr="008C08DE">
        <w:tc>
          <w:tcPr>
            <w:tcW w:w="2037" w:type="dxa"/>
          </w:tcPr>
          <w:p w14:paraId="5EDCE143" w14:textId="77777777" w:rsidR="0041784B" w:rsidRPr="00A363EB" w:rsidRDefault="0041784B" w:rsidP="008C08DE">
            <w:pPr>
              <w:pStyle w:val="Body0"/>
            </w:pPr>
            <w:proofErr w:type="spellStart"/>
            <w:r w:rsidRPr="00555A58">
              <w:t>De</w:t>
            </w:r>
            <w:r>
              <w:t>stMajorAdult</w:t>
            </w:r>
            <w:proofErr w:type="spellEnd"/>
          </w:p>
        </w:tc>
        <w:tc>
          <w:tcPr>
            <w:tcW w:w="2504" w:type="dxa"/>
          </w:tcPr>
          <w:p w14:paraId="5ABA9F74" w14:textId="77777777" w:rsidR="0041784B" w:rsidRDefault="0041784B" w:rsidP="008C08DE">
            <w:pPr>
              <w:pStyle w:val="Body0"/>
            </w:pPr>
            <w:r>
              <w:t>Zielwahl für die Hauptaktivität für Erwachsene</w:t>
            </w:r>
          </w:p>
        </w:tc>
        <w:tc>
          <w:tcPr>
            <w:tcW w:w="1780" w:type="dxa"/>
          </w:tcPr>
          <w:p w14:paraId="4484165B" w14:textId="77777777" w:rsidR="0041784B" w:rsidRDefault="0041784B" w:rsidP="008C08DE">
            <w:pPr>
              <w:pStyle w:val="Body0"/>
            </w:pPr>
            <w:r>
              <w:t>Aktivitäts-ausübung am Ziel des Trips</w:t>
            </w:r>
          </w:p>
        </w:tc>
        <w:tc>
          <w:tcPr>
            <w:tcW w:w="2456" w:type="dxa"/>
          </w:tcPr>
          <w:p w14:paraId="1A5A8C82" w14:textId="77777777" w:rsidR="0041784B" w:rsidRDefault="0041784B" w:rsidP="008C08DE">
            <w:pPr>
              <w:pStyle w:val="Body0"/>
            </w:pPr>
            <w:r>
              <w:t>Zielwahlmodell</w:t>
            </w:r>
          </w:p>
        </w:tc>
      </w:tr>
      <w:tr w:rsidR="0041784B" w14:paraId="600E4D01" w14:textId="77777777" w:rsidTr="008C08DE">
        <w:tc>
          <w:tcPr>
            <w:tcW w:w="2037" w:type="dxa"/>
          </w:tcPr>
          <w:p w14:paraId="3DD80DC4" w14:textId="77777777" w:rsidR="0041784B" w:rsidRPr="00555A58" w:rsidRDefault="0041784B" w:rsidP="008C08DE">
            <w:pPr>
              <w:pStyle w:val="Body0"/>
            </w:pPr>
            <w:proofErr w:type="spellStart"/>
            <w:r>
              <w:t>ModeMajor</w:t>
            </w:r>
            <w:r w:rsidRPr="00555A58">
              <w:t>Stu</w:t>
            </w:r>
            <w:proofErr w:type="spellEnd"/>
          </w:p>
        </w:tc>
        <w:tc>
          <w:tcPr>
            <w:tcW w:w="2504" w:type="dxa"/>
          </w:tcPr>
          <w:p w14:paraId="2494F1BF" w14:textId="77777777" w:rsidR="0041784B" w:rsidRDefault="0041784B" w:rsidP="008C08DE">
            <w:pPr>
              <w:pStyle w:val="Body0"/>
            </w:pPr>
            <w:r>
              <w:t>Moduswahl für den Trip zur Hauptaktivität für Schüler und Studenten</w:t>
            </w:r>
          </w:p>
        </w:tc>
        <w:tc>
          <w:tcPr>
            <w:tcW w:w="1780" w:type="dxa"/>
          </w:tcPr>
          <w:p w14:paraId="010AE230" w14:textId="18173154" w:rsidR="0041784B" w:rsidRDefault="002F5DA4" w:rsidP="008C08DE">
            <w:pPr>
              <w:pStyle w:val="Body0"/>
            </w:pPr>
            <w:r>
              <w:t>Haupta</w:t>
            </w:r>
            <w:r w:rsidR="0041784B">
              <w:t>ktivitäts-ausübung</w:t>
            </w:r>
          </w:p>
        </w:tc>
        <w:tc>
          <w:tcPr>
            <w:tcW w:w="2456" w:type="dxa"/>
          </w:tcPr>
          <w:p w14:paraId="19940EF3" w14:textId="77777777" w:rsidR="0041784B" w:rsidRDefault="0041784B" w:rsidP="008C08DE">
            <w:pPr>
              <w:pStyle w:val="Body0"/>
            </w:pPr>
            <w:r>
              <w:t>Standardwahlmodell</w:t>
            </w:r>
          </w:p>
        </w:tc>
      </w:tr>
      <w:tr w:rsidR="0041784B" w14:paraId="7066F964" w14:textId="77777777" w:rsidTr="008C08DE">
        <w:tc>
          <w:tcPr>
            <w:tcW w:w="2037" w:type="dxa"/>
          </w:tcPr>
          <w:p w14:paraId="1FAD04B5" w14:textId="77777777" w:rsidR="0041784B" w:rsidRPr="00555A58" w:rsidRDefault="0041784B" w:rsidP="008C08DE">
            <w:pPr>
              <w:pStyle w:val="Body0"/>
            </w:pPr>
            <w:proofErr w:type="spellStart"/>
            <w:r>
              <w:t>ModeMajorAdult</w:t>
            </w:r>
            <w:proofErr w:type="spellEnd"/>
          </w:p>
        </w:tc>
        <w:tc>
          <w:tcPr>
            <w:tcW w:w="2504" w:type="dxa"/>
          </w:tcPr>
          <w:p w14:paraId="4B9A4DBF" w14:textId="77777777" w:rsidR="0041784B" w:rsidRDefault="0041784B" w:rsidP="008C08DE">
            <w:pPr>
              <w:pStyle w:val="Body0"/>
            </w:pPr>
            <w:r>
              <w:t>Moduswahl für den Trip zur Hauptaktivität für Erwachsene</w:t>
            </w:r>
            <w:r w:rsidDel="00D31287">
              <w:t xml:space="preserve"> </w:t>
            </w:r>
          </w:p>
        </w:tc>
        <w:tc>
          <w:tcPr>
            <w:tcW w:w="1780" w:type="dxa"/>
          </w:tcPr>
          <w:p w14:paraId="79A588DA" w14:textId="0BAE6EB5" w:rsidR="0041784B" w:rsidRDefault="002F5DA4" w:rsidP="008C08DE">
            <w:pPr>
              <w:pStyle w:val="Body0"/>
            </w:pPr>
            <w:r>
              <w:t>Hauptaktivitäts-ausübung</w:t>
            </w:r>
          </w:p>
        </w:tc>
        <w:tc>
          <w:tcPr>
            <w:tcW w:w="2456" w:type="dxa"/>
          </w:tcPr>
          <w:p w14:paraId="5E8005AF" w14:textId="77777777" w:rsidR="0041784B" w:rsidRDefault="0041784B" w:rsidP="008C08DE">
            <w:pPr>
              <w:pStyle w:val="Body0"/>
            </w:pPr>
            <w:r>
              <w:t>Standardwahlmodell</w:t>
            </w:r>
          </w:p>
        </w:tc>
      </w:tr>
      <w:tr w:rsidR="0041784B" w14:paraId="5CD91158" w14:textId="77777777" w:rsidTr="008C08DE">
        <w:tc>
          <w:tcPr>
            <w:tcW w:w="2037" w:type="dxa"/>
          </w:tcPr>
          <w:p w14:paraId="397A63F8" w14:textId="77777777" w:rsidR="0041784B" w:rsidRPr="00555A58" w:rsidRDefault="0041784B" w:rsidP="008C08DE">
            <w:pPr>
              <w:pStyle w:val="Body0"/>
            </w:pPr>
            <w:proofErr w:type="spellStart"/>
            <w:r w:rsidRPr="00555A58">
              <w:t>De</w:t>
            </w:r>
            <w:r>
              <w:t>stMinorStu</w:t>
            </w:r>
            <w:proofErr w:type="spellEnd"/>
          </w:p>
        </w:tc>
        <w:tc>
          <w:tcPr>
            <w:tcW w:w="2504" w:type="dxa"/>
          </w:tcPr>
          <w:p w14:paraId="2759F7A3" w14:textId="77777777" w:rsidR="0041784B" w:rsidRDefault="0041784B" w:rsidP="008C08DE">
            <w:pPr>
              <w:pStyle w:val="Body0"/>
            </w:pPr>
            <w:r>
              <w:t>Zielwahl für Nebenaktivitäten für Schüler und Studenten</w:t>
            </w:r>
          </w:p>
        </w:tc>
        <w:tc>
          <w:tcPr>
            <w:tcW w:w="1780" w:type="dxa"/>
          </w:tcPr>
          <w:p w14:paraId="417DFA30" w14:textId="77777777" w:rsidR="0041784B" w:rsidRDefault="0041784B" w:rsidP="008C08DE">
            <w:pPr>
              <w:pStyle w:val="Body0"/>
            </w:pPr>
            <w:r>
              <w:t>Aktivitäts-ausübung am Ziel des Trips</w:t>
            </w:r>
          </w:p>
        </w:tc>
        <w:tc>
          <w:tcPr>
            <w:tcW w:w="2456" w:type="dxa"/>
          </w:tcPr>
          <w:p w14:paraId="18F3D257" w14:textId="77777777" w:rsidR="0041784B" w:rsidRDefault="0041784B" w:rsidP="008C08DE">
            <w:pPr>
              <w:pStyle w:val="Body0"/>
            </w:pPr>
            <w:r>
              <w:t>Zielwahlmodell</w:t>
            </w:r>
          </w:p>
        </w:tc>
      </w:tr>
      <w:tr w:rsidR="0041784B" w14:paraId="177ABDA2" w14:textId="77777777" w:rsidTr="008C08DE">
        <w:tc>
          <w:tcPr>
            <w:tcW w:w="2037" w:type="dxa"/>
          </w:tcPr>
          <w:p w14:paraId="0E7B5096" w14:textId="77777777" w:rsidR="0041784B" w:rsidRPr="00555A58" w:rsidRDefault="0041784B" w:rsidP="008C08DE">
            <w:pPr>
              <w:pStyle w:val="Body0"/>
            </w:pPr>
            <w:proofErr w:type="spellStart"/>
            <w:r>
              <w:t>DestMinorAdult</w:t>
            </w:r>
            <w:proofErr w:type="spellEnd"/>
          </w:p>
        </w:tc>
        <w:tc>
          <w:tcPr>
            <w:tcW w:w="2504" w:type="dxa"/>
          </w:tcPr>
          <w:p w14:paraId="2BCF4862" w14:textId="77777777" w:rsidR="0041784B" w:rsidRDefault="0041784B" w:rsidP="008C08DE">
            <w:pPr>
              <w:pStyle w:val="Body0"/>
            </w:pPr>
            <w:r>
              <w:t>Zielwahl für Nebenaktivitäten für Erwachsene</w:t>
            </w:r>
          </w:p>
        </w:tc>
        <w:tc>
          <w:tcPr>
            <w:tcW w:w="1780" w:type="dxa"/>
          </w:tcPr>
          <w:p w14:paraId="4A18B2CA" w14:textId="77777777" w:rsidR="0041784B" w:rsidRDefault="0041784B" w:rsidP="008C08DE">
            <w:pPr>
              <w:pStyle w:val="Body0"/>
            </w:pPr>
            <w:r>
              <w:t>Aktivitäts-ausübung am Ziel des Trips</w:t>
            </w:r>
          </w:p>
        </w:tc>
        <w:tc>
          <w:tcPr>
            <w:tcW w:w="2456" w:type="dxa"/>
          </w:tcPr>
          <w:p w14:paraId="308FCB65" w14:textId="77777777" w:rsidR="0041784B" w:rsidRDefault="0041784B" w:rsidP="008C08DE">
            <w:pPr>
              <w:pStyle w:val="Body0"/>
            </w:pPr>
            <w:r>
              <w:t>Zielwahlmodell</w:t>
            </w:r>
          </w:p>
        </w:tc>
      </w:tr>
      <w:tr w:rsidR="0041784B" w14:paraId="2552C35E" w14:textId="77777777" w:rsidTr="008C08DE">
        <w:tc>
          <w:tcPr>
            <w:tcW w:w="2037" w:type="dxa"/>
          </w:tcPr>
          <w:p w14:paraId="5AC99E75" w14:textId="77777777" w:rsidR="0041784B" w:rsidRDefault="0041784B" w:rsidP="008C08DE">
            <w:pPr>
              <w:pStyle w:val="Body0"/>
            </w:pPr>
            <w:proofErr w:type="spellStart"/>
            <w:r>
              <w:t>ModeMinorStu</w:t>
            </w:r>
            <w:proofErr w:type="spellEnd"/>
          </w:p>
        </w:tc>
        <w:tc>
          <w:tcPr>
            <w:tcW w:w="2504" w:type="dxa"/>
          </w:tcPr>
          <w:p w14:paraId="03D0C799" w14:textId="77777777" w:rsidR="0041784B" w:rsidRDefault="0041784B" w:rsidP="008C08DE">
            <w:pPr>
              <w:pStyle w:val="Body0"/>
            </w:pPr>
            <w:r>
              <w:t>Moduswahl für Trips zu Nebenaktivitäten für Schüler und Studenten</w:t>
            </w:r>
          </w:p>
        </w:tc>
        <w:tc>
          <w:tcPr>
            <w:tcW w:w="1780" w:type="dxa"/>
          </w:tcPr>
          <w:p w14:paraId="7B85EAEE" w14:textId="3B4F80B1" w:rsidR="0041784B" w:rsidRDefault="0041784B" w:rsidP="008C08DE">
            <w:pPr>
              <w:pStyle w:val="Body0"/>
            </w:pPr>
            <w:r>
              <w:t xml:space="preserve">Aktivitäts-ausübung am </w:t>
            </w:r>
            <w:r w:rsidR="00730638">
              <w:t xml:space="preserve">Start oder </w:t>
            </w:r>
            <w:r>
              <w:t>Ziel des Trips</w:t>
            </w:r>
          </w:p>
        </w:tc>
        <w:tc>
          <w:tcPr>
            <w:tcW w:w="2456" w:type="dxa"/>
          </w:tcPr>
          <w:p w14:paraId="5B92AF0F" w14:textId="77777777" w:rsidR="0041784B" w:rsidRDefault="0041784B" w:rsidP="008C08DE">
            <w:pPr>
              <w:pStyle w:val="Body0"/>
            </w:pPr>
            <w:r>
              <w:t>Standardwahlmodell</w:t>
            </w:r>
          </w:p>
        </w:tc>
      </w:tr>
      <w:tr w:rsidR="0041784B" w14:paraId="0F06B697" w14:textId="77777777" w:rsidTr="008C08DE">
        <w:tc>
          <w:tcPr>
            <w:tcW w:w="2037" w:type="dxa"/>
          </w:tcPr>
          <w:p w14:paraId="731DBCB8" w14:textId="77777777" w:rsidR="0041784B" w:rsidRPr="00555A58" w:rsidRDefault="0041784B" w:rsidP="008C08DE">
            <w:pPr>
              <w:pStyle w:val="Body0"/>
            </w:pPr>
            <w:proofErr w:type="spellStart"/>
            <w:r>
              <w:t>ModeMinorAdult</w:t>
            </w:r>
            <w:proofErr w:type="spellEnd"/>
          </w:p>
        </w:tc>
        <w:tc>
          <w:tcPr>
            <w:tcW w:w="2504" w:type="dxa"/>
          </w:tcPr>
          <w:p w14:paraId="56DDDB4C" w14:textId="77777777" w:rsidR="0041784B" w:rsidRDefault="0041784B" w:rsidP="008C08DE">
            <w:pPr>
              <w:pStyle w:val="Body0"/>
            </w:pPr>
            <w:r>
              <w:t>Moduswahl für Trips zu Nebenaktivitäten für Erwachsene</w:t>
            </w:r>
          </w:p>
        </w:tc>
        <w:tc>
          <w:tcPr>
            <w:tcW w:w="1780" w:type="dxa"/>
          </w:tcPr>
          <w:p w14:paraId="1832E793" w14:textId="15985F59" w:rsidR="0041784B" w:rsidRDefault="00090997" w:rsidP="008C08DE">
            <w:pPr>
              <w:pStyle w:val="Body0"/>
            </w:pPr>
            <w:r>
              <w:t>Aktivitäts-ausübung am Start oder Ziel des Trips</w:t>
            </w:r>
          </w:p>
        </w:tc>
        <w:tc>
          <w:tcPr>
            <w:tcW w:w="2456" w:type="dxa"/>
          </w:tcPr>
          <w:p w14:paraId="73EABAA1" w14:textId="77777777" w:rsidR="0041784B" w:rsidRDefault="0041784B" w:rsidP="008C08DE">
            <w:pPr>
              <w:pStyle w:val="Body0"/>
            </w:pPr>
            <w:r>
              <w:t>Standardwahlmodell</w:t>
            </w:r>
          </w:p>
        </w:tc>
      </w:tr>
    </w:tbl>
    <w:p w14:paraId="3F4DF64C" w14:textId="77777777" w:rsidR="008C1B43" w:rsidRDefault="008C1B43" w:rsidP="001F3B48">
      <w:pPr>
        <w:pStyle w:val="Body0"/>
        <w:rPr>
          <w:b/>
        </w:rPr>
      </w:pPr>
    </w:p>
    <w:p w14:paraId="0F6EFEE3" w14:textId="599FC14A" w:rsidR="001F3B48" w:rsidRPr="004C04ED" w:rsidRDefault="00843100" w:rsidP="001F3B48">
      <w:pPr>
        <w:pStyle w:val="Body0"/>
        <w:rPr>
          <w:b/>
        </w:rPr>
      </w:pPr>
      <w:r w:rsidRPr="004C04ED">
        <w:rPr>
          <w:b/>
        </w:rPr>
        <w:t>Tabellen</w:t>
      </w:r>
      <w:r w:rsidR="00241A63" w:rsidRPr="004C04ED">
        <w:rPr>
          <w:b/>
        </w:rPr>
        <w:t xml:space="preserve"> für die </w:t>
      </w:r>
      <w:r w:rsidR="0042670F" w:rsidRPr="004C04ED">
        <w:rPr>
          <w:b/>
        </w:rPr>
        <w:t xml:space="preserve">modellbasierte </w:t>
      </w:r>
      <w:r w:rsidR="000B6810">
        <w:rPr>
          <w:b/>
        </w:rPr>
        <w:t>Variante</w:t>
      </w:r>
      <w:r w:rsidR="00097366" w:rsidRPr="004C04ED">
        <w:rPr>
          <w:b/>
        </w:rPr>
        <w:t>:</w:t>
      </w:r>
      <w:r w:rsidR="001F3B48" w:rsidRPr="004C04ED">
        <w:rPr>
          <w:b/>
        </w:rPr>
        <w:t xml:space="preserve"> </w:t>
      </w:r>
    </w:p>
    <w:p w14:paraId="303509A1" w14:textId="77777777" w:rsidR="001F3B48" w:rsidRDefault="001F3B48" w:rsidP="001F3B48">
      <w:pPr>
        <w:pStyle w:val="Tabledist"/>
      </w:pPr>
    </w:p>
    <w:tbl>
      <w:tblPr>
        <w:tblStyle w:val="Tabellenraster"/>
        <w:tblW w:w="0" w:type="auto"/>
        <w:tblLayout w:type="fixed"/>
        <w:tblLook w:val="04A0" w:firstRow="1" w:lastRow="0" w:firstColumn="1" w:lastColumn="0" w:noHBand="0" w:noVBand="1"/>
      </w:tblPr>
      <w:tblGrid>
        <w:gridCol w:w="2037"/>
        <w:gridCol w:w="2504"/>
        <w:gridCol w:w="1780"/>
        <w:gridCol w:w="2456"/>
      </w:tblGrid>
      <w:tr w:rsidR="001F3B48" w14:paraId="404D386A" w14:textId="77777777" w:rsidTr="00C1672D">
        <w:tc>
          <w:tcPr>
            <w:tcW w:w="2037" w:type="dxa"/>
          </w:tcPr>
          <w:p w14:paraId="7DBF440B" w14:textId="77777777" w:rsidR="001F3B48" w:rsidRDefault="001F3B48" w:rsidP="00C1672D">
            <w:pPr>
              <w:pStyle w:val="Body0"/>
            </w:pPr>
            <w:r>
              <w:t xml:space="preserve">Tabelle  </w:t>
            </w:r>
          </w:p>
        </w:tc>
        <w:tc>
          <w:tcPr>
            <w:tcW w:w="2504" w:type="dxa"/>
          </w:tcPr>
          <w:p w14:paraId="2DA2630B" w14:textId="77777777" w:rsidR="001F3B48" w:rsidRDefault="001F3B48" w:rsidP="00C1672D">
            <w:pPr>
              <w:pStyle w:val="Body0"/>
            </w:pPr>
            <w:r>
              <w:t>Wahl</w:t>
            </w:r>
          </w:p>
        </w:tc>
        <w:tc>
          <w:tcPr>
            <w:tcW w:w="1780" w:type="dxa"/>
          </w:tcPr>
          <w:p w14:paraId="49BE5903" w14:textId="77777777" w:rsidR="001F3B48" w:rsidRDefault="001F3B48" w:rsidP="00C1672D">
            <w:pPr>
              <w:pStyle w:val="Body0"/>
            </w:pPr>
            <w:r>
              <w:t>Bezugsobjekt</w:t>
            </w:r>
          </w:p>
        </w:tc>
        <w:tc>
          <w:tcPr>
            <w:tcW w:w="2456" w:type="dxa"/>
          </w:tcPr>
          <w:p w14:paraId="2669B4E3" w14:textId="77777777" w:rsidR="001F3B48" w:rsidRDefault="001F3B48" w:rsidP="00C1672D">
            <w:pPr>
              <w:pStyle w:val="Body0"/>
            </w:pPr>
            <w:r>
              <w:t>Modell</w:t>
            </w:r>
          </w:p>
        </w:tc>
      </w:tr>
      <w:tr w:rsidR="001F3B48" w14:paraId="1BF1F2A9" w14:textId="77777777" w:rsidTr="00C1672D">
        <w:tc>
          <w:tcPr>
            <w:tcW w:w="2037" w:type="dxa"/>
          </w:tcPr>
          <w:p w14:paraId="501C615B" w14:textId="77777777" w:rsidR="001F3B48" w:rsidRPr="006A6BEB" w:rsidRDefault="001F3B48" w:rsidP="00C1672D">
            <w:pPr>
              <w:pStyle w:val="Body0"/>
            </w:pPr>
            <w:proofErr w:type="spellStart"/>
            <w:r w:rsidRPr="006A6BEB">
              <w:t>TourFreqE</w:t>
            </w:r>
            <w:proofErr w:type="spellEnd"/>
          </w:p>
        </w:tc>
        <w:tc>
          <w:tcPr>
            <w:tcW w:w="2504" w:type="dxa"/>
          </w:tcPr>
          <w:p w14:paraId="6BCFC1EA" w14:textId="77777777" w:rsidR="001F3B48" w:rsidRDefault="001F3B48" w:rsidP="00C1672D">
            <w:pPr>
              <w:pStyle w:val="Body0"/>
            </w:pPr>
            <w:r>
              <w:t>Anzahl der Ausbildungstouren</w:t>
            </w:r>
          </w:p>
        </w:tc>
        <w:tc>
          <w:tcPr>
            <w:tcW w:w="1780" w:type="dxa"/>
          </w:tcPr>
          <w:p w14:paraId="1C4F1064" w14:textId="77777777" w:rsidR="001F3B48" w:rsidRDefault="001F3B48" w:rsidP="00C1672D">
            <w:pPr>
              <w:pStyle w:val="Body0"/>
            </w:pPr>
            <w:r>
              <w:t>Person</w:t>
            </w:r>
          </w:p>
        </w:tc>
        <w:tc>
          <w:tcPr>
            <w:tcW w:w="2456" w:type="dxa"/>
          </w:tcPr>
          <w:p w14:paraId="203492D7" w14:textId="77777777" w:rsidR="001F3B48" w:rsidRDefault="001F3B48" w:rsidP="00C1672D">
            <w:pPr>
              <w:pStyle w:val="Body0"/>
            </w:pPr>
            <w:r>
              <w:t>Standardwahlmodell</w:t>
            </w:r>
          </w:p>
        </w:tc>
      </w:tr>
      <w:tr w:rsidR="001F3B48" w14:paraId="25678A99" w14:textId="77777777" w:rsidTr="00C1672D">
        <w:tc>
          <w:tcPr>
            <w:tcW w:w="2037" w:type="dxa"/>
          </w:tcPr>
          <w:p w14:paraId="2BF70BD9" w14:textId="77777777" w:rsidR="001F3B48" w:rsidRPr="006A6BEB" w:rsidRDefault="001F3B48" w:rsidP="00C1672D">
            <w:pPr>
              <w:pStyle w:val="Body0"/>
            </w:pPr>
            <w:proofErr w:type="spellStart"/>
            <w:r w:rsidRPr="006A6BEB">
              <w:t>TourFreqW</w:t>
            </w:r>
            <w:proofErr w:type="spellEnd"/>
          </w:p>
        </w:tc>
        <w:tc>
          <w:tcPr>
            <w:tcW w:w="2504" w:type="dxa"/>
          </w:tcPr>
          <w:p w14:paraId="3F8E3E20" w14:textId="77777777" w:rsidR="001F3B48" w:rsidRDefault="001F3B48" w:rsidP="00C1672D">
            <w:pPr>
              <w:pStyle w:val="Body0"/>
            </w:pPr>
            <w:r>
              <w:t>Anzahl der Arbeitstouren</w:t>
            </w:r>
          </w:p>
        </w:tc>
        <w:tc>
          <w:tcPr>
            <w:tcW w:w="1780" w:type="dxa"/>
          </w:tcPr>
          <w:p w14:paraId="4EF2379A" w14:textId="77777777" w:rsidR="001F3B48" w:rsidRDefault="001F3B48" w:rsidP="00C1672D">
            <w:pPr>
              <w:pStyle w:val="Body0"/>
            </w:pPr>
            <w:r>
              <w:t>Person</w:t>
            </w:r>
          </w:p>
        </w:tc>
        <w:tc>
          <w:tcPr>
            <w:tcW w:w="2456" w:type="dxa"/>
          </w:tcPr>
          <w:p w14:paraId="3D4BF0F4" w14:textId="77777777" w:rsidR="001F3B48" w:rsidRDefault="001F3B48" w:rsidP="00C1672D">
            <w:pPr>
              <w:pStyle w:val="Body0"/>
            </w:pPr>
            <w:r>
              <w:t>Standardwahlmodell</w:t>
            </w:r>
          </w:p>
        </w:tc>
      </w:tr>
      <w:tr w:rsidR="001F3B48" w14:paraId="59A2E4B6" w14:textId="77777777" w:rsidTr="00C1672D">
        <w:tc>
          <w:tcPr>
            <w:tcW w:w="2037" w:type="dxa"/>
          </w:tcPr>
          <w:p w14:paraId="103CCDC7" w14:textId="77777777" w:rsidR="001F3B48" w:rsidRPr="006A6BEB" w:rsidRDefault="001F3B48" w:rsidP="00C1672D">
            <w:pPr>
              <w:pStyle w:val="Body0"/>
            </w:pPr>
            <w:proofErr w:type="spellStart"/>
            <w:r w:rsidRPr="006A6BEB">
              <w:lastRenderedPageBreak/>
              <w:t>TourFreq</w:t>
            </w:r>
            <w:r>
              <w:t>O</w:t>
            </w:r>
            <w:proofErr w:type="spellEnd"/>
          </w:p>
        </w:tc>
        <w:tc>
          <w:tcPr>
            <w:tcW w:w="2504" w:type="dxa"/>
          </w:tcPr>
          <w:p w14:paraId="07AEF5A2" w14:textId="77777777" w:rsidR="001F3B48" w:rsidRDefault="001F3B48" w:rsidP="00C1672D">
            <w:pPr>
              <w:pStyle w:val="Body0"/>
            </w:pPr>
            <w:r>
              <w:t>Anzahl sonstiger Touren</w:t>
            </w:r>
          </w:p>
        </w:tc>
        <w:tc>
          <w:tcPr>
            <w:tcW w:w="1780" w:type="dxa"/>
          </w:tcPr>
          <w:p w14:paraId="5E11ED04" w14:textId="77777777" w:rsidR="001F3B48" w:rsidRDefault="001F3B48" w:rsidP="00C1672D">
            <w:pPr>
              <w:pStyle w:val="Body0"/>
            </w:pPr>
            <w:r>
              <w:t>Person</w:t>
            </w:r>
          </w:p>
        </w:tc>
        <w:tc>
          <w:tcPr>
            <w:tcW w:w="2456" w:type="dxa"/>
          </w:tcPr>
          <w:p w14:paraId="70BE8FE3" w14:textId="77777777" w:rsidR="001F3B48" w:rsidRDefault="001F3B48" w:rsidP="00C1672D">
            <w:pPr>
              <w:pStyle w:val="Body0"/>
            </w:pPr>
            <w:r>
              <w:t>Standardwahlmodell</w:t>
            </w:r>
          </w:p>
        </w:tc>
      </w:tr>
      <w:tr w:rsidR="001F3B48" w14:paraId="488861B9" w14:textId="77777777" w:rsidTr="00C1672D">
        <w:tc>
          <w:tcPr>
            <w:tcW w:w="2037" w:type="dxa"/>
          </w:tcPr>
          <w:p w14:paraId="592CEDA9" w14:textId="77777777" w:rsidR="001F3B48" w:rsidRPr="006A6BEB" w:rsidRDefault="001F3B48" w:rsidP="00C1672D">
            <w:pPr>
              <w:pStyle w:val="Body0"/>
            </w:pPr>
            <w:proofErr w:type="spellStart"/>
            <w:r w:rsidRPr="00A363EB">
              <w:t>Stop</w:t>
            </w:r>
            <w:r>
              <w:t>Freq</w:t>
            </w:r>
            <w:r w:rsidRPr="00A363EB">
              <w:t>InbW</w:t>
            </w:r>
            <w:proofErr w:type="spellEnd"/>
          </w:p>
        </w:tc>
        <w:tc>
          <w:tcPr>
            <w:tcW w:w="2504" w:type="dxa"/>
          </w:tcPr>
          <w:p w14:paraId="2BA65A8A" w14:textId="77777777" w:rsidR="001F3B48" w:rsidRDefault="001F3B48" w:rsidP="00C1672D">
            <w:pPr>
              <w:pStyle w:val="Body0"/>
            </w:pPr>
            <w:r>
              <w:t>Anzahl Zwischenziele einer Arbeitstour zwischen Arbeitsplatz und Wohnort</w:t>
            </w:r>
          </w:p>
        </w:tc>
        <w:tc>
          <w:tcPr>
            <w:tcW w:w="1780" w:type="dxa"/>
          </w:tcPr>
          <w:p w14:paraId="27EC3A6C" w14:textId="77777777" w:rsidR="001F3B48" w:rsidRDefault="001F3B48" w:rsidP="00C1672D">
            <w:pPr>
              <w:pStyle w:val="Body0"/>
            </w:pPr>
            <w:r>
              <w:t>Tour</w:t>
            </w:r>
          </w:p>
        </w:tc>
        <w:tc>
          <w:tcPr>
            <w:tcW w:w="2456" w:type="dxa"/>
          </w:tcPr>
          <w:p w14:paraId="2C8A165B" w14:textId="77777777" w:rsidR="001F3B48" w:rsidRDefault="001F3B48" w:rsidP="00C1672D">
            <w:pPr>
              <w:pStyle w:val="Body0"/>
            </w:pPr>
            <w:r>
              <w:t>Standardwahlmodell</w:t>
            </w:r>
          </w:p>
        </w:tc>
      </w:tr>
      <w:tr w:rsidR="001F3B48" w14:paraId="2612D35F" w14:textId="77777777" w:rsidTr="00C1672D">
        <w:tc>
          <w:tcPr>
            <w:tcW w:w="2037" w:type="dxa"/>
          </w:tcPr>
          <w:p w14:paraId="3319C6AE" w14:textId="77777777" w:rsidR="001F3B48" w:rsidRPr="00A363EB" w:rsidRDefault="001F3B48" w:rsidP="00C1672D">
            <w:pPr>
              <w:pStyle w:val="Body0"/>
            </w:pPr>
            <w:proofErr w:type="spellStart"/>
            <w:r w:rsidRPr="00A363EB">
              <w:t>Stop</w:t>
            </w:r>
            <w:r>
              <w:t>Freq</w:t>
            </w:r>
            <w:r w:rsidRPr="00A363EB">
              <w:t>Inb</w:t>
            </w:r>
            <w:r>
              <w:t>E</w:t>
            </w:r>
            <w:proofErr w:type="spellEnd"/>
          </w:p>
        </w:tc>
        <w:tc>
          <w:tcPr>
            <w:tcW w:w="2504" w:type="dxa"/>
          </w:tcPr>
          <w:p w14:paraId="7EE7DE32" w14:textId="77777777" w:rsidR="001F3B48" w:rsidRDefault="001F3B48" w:rsidP="00C1672D">
            <w:pPr>
              <w:pStyle w:val="Body0"/>
            </w:pPr>
            <w:r>
              <w:t>Anzahl Zwischenziele einer Ausbildungstour zwischen Schule/Ausbildungs-</w:t>
            </w:r>
            <w:proofErr w:type="spellStart"/>
            <w:r>
              <w:t>platz</w:t>
            </w:r>
            <w:proofErr w:type="spellEnd"/>
            <w:r>
              <w:t xml:space="preserve"> und Wohnort</w:t>
            </w:r>
          </w:p>
        </w:tc>
        <w:tc>
          <w:tcPr>
            <w:tcW w:w="1780" w:type="dxa"/>
          </w:tcPr>
          <w:p w14:paraId="20440DF7" w14:textId="77777777" w:rsidR="001F3B48" w:rsidRDefault="001F3B48" w:rsidP="00C1672D">
            <w:pPr>
              <w:pStyle w:val="Body0"/>
            </w:pPr>
            <w:r>
              <w:t>Tour</w:t>
            </w:r>
          </w:p>
        </w:tc>
        <w:tc>
          <w:tcPr>
            <w:tcW w:w="2456" w:type="dxa"/>
          </w:tcPr>
          <w:p w14:paraId="6DD8827C" w14:textId="77777777" w:rsidR="001F3B48" w:rsidRDefault="001F3B48" w:rsidP="00C1672D">
            <w:pPr>
              <w:pStyle w:val="Body0"/>
            </w:pPr>
            <w:r>
              <w:t>Standardwahlmodell</w:t>
            </w:r>
          </w:p>
        </w:tc>
      </w:tr>
      <w:tr w:rsidR="001F3B48" w14:paraId="25B2E1D9" w14:textId="77777777" w:rsidTr="00C1672D">
        <w:tc>
          <w:tcPr>
            <w:tcW w:w="2037" w:type="dxa"/>
          </w:tcPr>
          <w:p w14:paraId="3B43B4F6" w14:textId="77777777" w:rsidR="001F3B48" w:rsidRPr="00A363EB" w:rsidRDefault="001F3B48" w:rsidP="00C1672D">
            <w:pPr>
              <w:pStyle w:val="Body0"/>
            </w:pPr>
            <w:proofErr w:type="spellStart"/>
            <w:r w:rsidRPr="00A363EB">
              <w:t>Stop</w:t>
            </w:r>
            <w:r>
              <w:t>Freq</w:t>
            </w:r>
            <w:r w:rsidRPr="00A363EB">
              <w:t>Inb</w:t>
            </w:r>
            <w:r>
              <w:t>O</w:t>
            </w:r>
            <w:proofErr w:type="spellEnd"/>
          </w:p>
        </w:tc>
        <w:tc>
          <w:tcPr>
            <w:tcW w:w="2504" w:type="dxa"/>
          </w:tcPr>
          <w:p w14:paraId="2F8205DA" w14:textId="77777777" w:rsidR="001F3B48" w:rsidRDefault="001F3B48" w:rsidP="00C1672D">
            <w:pPr>
              <w:pStyle w:val="Body0"/>
            </w:pPr>
            <w:r>
              <w:t>Anzahl Zwischenziele einer sonstigen Tour zwischen Hauptaktivität und Wohnort</w:t>
            </w:r>
          </w:p>
        </w:tc>
        <w:tc>
          <w:tcPr>
            <w:tcW w:w="1780" w:type="dxa"/>
          </w:tcPr>
          <w:p w14:paraId="2A2756C9" w14:textId="77777777" w:rsidR="001F3B48" w:rsidRDefault="001F3B48" w:rsidP="00C1672D">
            <w:pPr>
              <w:pStyle w:val="Body0"/>
            </w:pPr>
            <w:r>
              <w:t>Tour</w:t>
            </w:r>
          </w:p>
        </w:tc>
        <w:tc>
          <w:tcPr>
            <w:tcW w:w="2456" w:type="dxa"/>
          </w:tcPr>
          <w:p w14:paraId="423927A6" w14:textId="77777777" w:rsidR="001F3B48" w:rsidRDefault="001F3B48" w:rsidP="00C1672D">
            <w:pPr>
              <w:pStyle w:val="Body0"/>
            </w:pPr>
            <w:r>
              <w:t>Standardwahlmodell</w:t>
            </w:r>
          </w:p>
        </w:tc>
      </w:tr>
      <w:tr w:rsidR="001F3B48" w14:paraId="56D3C460" w14:textId="77777777" w:rsidTr="00C1672D">
        <w:tc>
          <w:tcPr>
            <w:tcW w:w="2037" w:type="dxa"/>
          </w:tcPr>
          <w:p w14:paraId="5A8F13CD" w14:textId="77777777" w:rsidR="001F3B48" w:rsidRPr="00A363EB" w:rsidRDefault="001F3B48" w:rsidP="00C1672D">
            <w:pPr>
              <w:pStyle w:val="Body0"/>
            </w:pPr>
            <w:proofErr w:type="spellStart"/>
            <w:r w:rsidRPr="00A363EB">
              <w:t>Stop</w:t>
            </w:r>
            <w:r>
              <w:t>FreqOutbW</w:t>
            </w:r>
            <w:proofErr w:type="spellEnd"/>
            <w:r>
              <w:t xml:space="preserve">, </w:t>
            </w:r>
            <w:proofErr w:type="spellStart"/>
            <w:r w:rsidRPr="00A363EB">
              <w:t>Stop</w:t>
            </w:r>
            <w:r>
              <w:t>FreqOutbE</w:t>
            </w:r>
            <w:proofErr w:type="spellEnd"/>
            <w:r>
              <w:t xml:space="preserve">, </w:t>
            </w:r>
            <w:proofErr w:type="spellStart"/>
            <w:r w:rsidRPr="00A363EB">
              <w:t>Stop</w:t>
            </w:r>
            <w:r>
              <w:t>FreqOutbO</w:t>
            </w:r>
            <w:proofErr w:type="spellEnd"/>
          </w:p>
        </w:tc>
        <w:tc>
          <w:tcPr>
            <w:tcW w:w="2504" w:type="dxa"/>
          </w:tcPr>
          <w:p w14:paraId="3DF794BC" w14:textId="77777777" w:rsidR="001F3B48" w:rsidRDefault="001F3B48" w:rsidP="00C1672D">
            <w:pPr>
              <w:pStyle w:val="Body0"/>
            </w:pPr>
            <w:r>
              <w:t>Anzahl Zwischenziele einer Tour zwischen Wohnort und Hauptaktivität</w:t>
            </w:r>
          </w:p>
        </w:tc>
        <w:tc>
          <w:tcPr>
            <w:tcW w:w="1780" w:type="dxa"/>
          </w:tcPr>
          <w:p w14:paraId="5E11D466" w14:textId="77777777" w:rsidR="001F3B48" w:rsidRDefault="001F3B48" w:rsidP="00C1672D">
            <w:pPr>
              <w:pStyle w:val="Body0"/>
            </w:pPr>
            <w:r>
              <w:t>Tour</w:t>
            </w:r>
          </w:p>
        </w:tc>
        <w:tc>
          <w:tcPr>
            <w:tcW w:w="2456" w:type="dxa"/>
          </w:tcPr>
          <w:p w14:paraId="6D0E40AB" w14:textId="77777777" w:rsidR="001F3B48" w:rsidRDefault="001F3B48" w:rsidP="00C1672D">
            <w:pPr>
              <w:pStyle w:val="Body0"/>
            </w:pPr>
            <w:r>
              <w:t>Standardwahlmodell</w:t>
            </w:r>
          </w:p>
        </w:tc>
      </w:tr>
      <w:tr w:rsidR="001F3B48" w14:paraId="73EBC87A" w14:textId="77777777" w:rsidTr="00C1672D">
        <w:tc>
          <w:tcPr>
            <w:tcW w:w="2037" w:type="dxa"/>
          </w:tcPr>
          <w:p w14:paraId="15217237" w14:textId="77777777" w:rsidR="001F3B48" w:rsidRPr="00A363EB" w:rsidRDefault="001F3B48" w:rsidP="00C1672D">
            <w:pPr>
              <w:pStyle w:val="Body0"/>
            </w:pPr>
            <w:proofErr w:type="spellStart"/>
            <w:r w:rsidRPr="00555A58">
              <w:t>SubFreqW</w:t>
            </w:r>
            <w:proofErr w:type="spellEnd"/>
          </w:p>
        </w:tc>
        <w:tc>
          <w:tcPr>
            <w:tcW w:w="2504" w:type="dxa"/>
          </w:tcPr>
          <w:p w14:paraId="3F276B91" w14:textId="77777777" w:rsidR="001F3B48" w:rsidRDefault="001F3B48" w:rsidP="00C1672D">
            <w:pPr>
              <w:pStyle w:val="Body0"/>
            </w:pPr>
            <w:r>
              <w:t>Anzahl Zwischentouren einer Arbeitstour</w:t>
            </w:r>
          </w:p>
        </w:tc>
        <w:tc>
          <w:tcPr>
            <w:tcW w:w="1780" w:type="dxa"/>
          </w:tcPr>
          <w:p w14:paraId="66566D5E" w14:textId="77777777" w:rsidR="001F3B48" w:rsidRDefault="001F3B48" w:rsidP="00C1672D">
            <w:pPr>
              <w:pStyle w:val="Body0"/>
            </w:pPr>
            <w:r>
              <w:t>Tour</w:t>
            </w:r>
          </w:p>
        </w:tc>
        <w:tc>
          <w:tcPr>
            <w:tcW w:w="2456" w:type="dxa"/>
          </w:tcPr>
          <w:p w14:paraId="1CAEAB3B" w14:textId="77777777" w:rsidR="001F3B48" w:rsidRDefault="001F3B48" w:rsidP="00C1672D">
            <w:pPr>
              <w:pStyle w:val="Body0"/>
            </w:pPr>
            <w:r>
              <w:t>Standardwahlmodell</w:t>
            </w:r>
          </w:p>
        </w:tc>
      </w:tr>
      <w:tr w:rsidR="001F3B48" w14:paraId="4E40A005" w14:textId="77777777" w:rsidTr="00C1672D">
        <w:tc>
          <w:tcPr>
            <w:tcW w:w="2037" w:type="dxa"/>
          </w:tcPr>
          <w:p w14:paraId="3776EC8D" w14:textId="77777777" w:rsidR="001F3B48" w:rsidRPr="00A363EB" w:rsidRDefault="001F3B48" w:rsidP="00C1672D">
            <w:pPr>
              <w:pStyle w:val="Body0"/>
            </w:pPr>
            <w:proofErr w:type="spellStart"/>
            <w:r w:rsidRPr="00555A58">
              <w:t>SubFreq</w:t>
            </w:r>
            <w:r>
              <w:t>E</w:t>
            </w:r>
            <w:proofErr w:type="spellEnd"/>
          </w:p>
        </w:tc>
        <w:tc>
          <w:tcPr>
            <w:tcW w:w="2504" w:type="dxa"/>
          </w:tcPr>
          <w:p w14:paraId="685DBD5B" w14:textId="77777777" w:rsidR="001F3B48" w:rsidRDefault="001F3B48" w:rsidP="00C1672D">
            <w:pPr>
              <w:pStyle w:val="Body0"/>
            </w:pPr>
            <w:r>
              <w:t>Anzahl Zwischentouren einer Ausbildungstour</w:t>
            </w:r>
          </w:p>
        </w:tc>
        <w:tc>
          <w:tcPr>
            <w:tcW w:w="1780" w:type="dxa"/>
          </w:tcPr>
          <w:p w14:paraId="6F36279E" w14:textId="77777777" w:rsidR="001F3B48" w:rsidRDefault="001F3B48" w:rsidP="00C1672D">
            <w:pPr>
              <w:pStyle w:val="Body0"/>
            </w:pPr>
            <w:r>
              <w:t>Tour</w:t>
            </w:r>
          </w:p>
        </w:tc>
        <w:tc>
          <w:tcPr>
            <w:tcW w:w="2456" w:type="dxa"/>
          </w:tcPr>
          <w:p w14:paraId="0B9AD741" w14:textId="77777777" w:rsidR="001F3B48" w:rsidRDefault="001F3B48" w:rsidP="00C1672D">
            <w:pPr>
              <w:pStyle w:val="Body0"/>
            </w:pPr>
            <w:r>
              <w:t>Standardwahlmodell</w:t>
            </w:r>
          </w:p>
        </w:tc>
      </w:tr>
      <w:tr w:rsidR="001F3B48" w14:paraId="7EE7CF26" w14:textId="77777777" w:rsidTr="00C1672D">
        <w:tc>
          <w:tcPr>
            <w:tcW w:w="2037" w:type="dxa"/>
          </w:tcPr>
          <w:p w14:paraId="2047BDA1" w14:textId="77777777" w:rsidR="001F3B48" w:rsidRPr="00A363EB" w:rsidRDefault="001F3B48" w:rsidP="00C1672D">
            <w:pPr>
              <w:pStyle w:val="Body0"/>
            </w:pPr>
            <w:proofErr w:type="spellStart"/>
            <w:r w:rsidRPr="00555A58">
              <w:t>ActType</w:t>
            </w:r>
            <w:proofErr w:type="spellEnd"/>
          </w:p>
        </w:tc>
        <w:tc>
          <w:tcPr>
            <w:tcW w:w="2504" w:type="dxa"/>
          </w:tcPr>
          <w:p w14:paraId="7B428CD8" w14:textId="77777777" w:rsidR="001F3B48" w:rsidRDefault="001F3B48" w:rsidP="00C1672D">
            <w:pPr>
              <w:pStyle w:val="Body0"/>
            </w:pPr>
            <w:r>
              <w:t>Typ einer Aktivität</w:t>
            </w:r>
          </w:p>
        </w:tc>
        <w:tc>
          <w:tcPr>
            <w:tcW w:w="1780" w:type="dxa"/>
          </w:tcPr>
          <w:p w14:paraId="432245FC" w14:textId="77777777" w:rsidR="001F3B48" w:rsidRDefault="001F3B48" w:rsidP="00C1672D">
            <w:pPr>
              <w:pStyle w:val="Body0"/>
            </w:pPr>
            <w:r>
              <w:t>Aktivitäts-ausübung</w:t>
            </w:r>
          </w:p>
        </w:tc>
        <w:tc>
          <w:tcPr>
            <w:tcW w:w="2456" w:type="dxa"/>
          </w:tcPr>
          <w:p w14:paraId="14E3B6C8" w14:textId="77777777" w:rsidR="001F3B48" w:rsidRDefault="001F3B48" w:rsidP="00C1672D">
            <w:pPr>
              <w:pStyle w:val="Body0"/>
            </w:pPr>
            <w:r>
              <w:t>Standardwahlmodell</w:t>
            </w:r>
          </w:p>
        </w:tc>
      </w:tr>
      <w:tr w:rsidR="001F3B48" w14:paraId="0D8EE17E" w14:textId="77777777" w:rsidTr="00C1672D">
        <w:tc>
          <w:tcPr>
            <w:tcW w:w="2037" w:type="dxa"/>
          </w:tcPr>
          <w:p w14:paraId="1E02E35C" w14:textId="77777777" w:rsidR="001F3B48" w:rsidRPr="00555A58" w:rsidRDefault="001F3B48" w:rsidP="00C1672D">
            <w:pPr>
              <w:pStyle w:val="Body0"/>
            </w:pPr>
            <w:proofErr w:type="spellStart"/>
            <w:r w:rsidRPr="00B40779">
              <w:t>ActDur</w:t>
            </w:r>
            <w:proofErr w:type="spellEnd"/>
          </w:p>
        </w:tc>
        <w:tc>
          <w:tcPr>
            <w:tcW w:w="2504" w:type="dxa"/>
          </w:tcPr>
          <w:p w14:paraId="6FD91251" w14:textId="77777777" w:rsidR="001F3B48" w:rsidRDefault="001F3B48" w:rsidP="00C1672D">
            <w:pPr>
              <w:pStyle w:val="Body0"/>
            </w:pPr>
            <w:r>
              <w:t>Dauer einer Aktivitätsausübung</w:t>
            </w:r>
          </w:p>
        </w:tc>
        <w:tc>
          <w:tcPr>
            <w:tcW w:w="1780" w:type="dxa"/>
          </w:tcPr>
          <w:p w14:paraId="75A09BB8" w14:textId="77777777" w:rsidR="001F3B48" w:rsidRDefault="001F3B48" w:rsidP="00C1672D">
            <w:pPr>
              <w:pStyle w:val="Body0"/>
            </w:pPr>
            <w:r>
              <w:t>Aktivitäts-ausübung</w:t>
            </w:r>
          </w:p>
        </w:tc>
        <w:tc>
          <w:tcPr>
            <w:tcW w:w="2456" w:type="dxa"/>
          </w:tcPr>
          <w:p w14:paraId="2D82CA12" w14:textId="77777777" w:rsidR="001F3B48" w:rsidRDefault="001F3B48" w:rsidP="00C1672D">
            <w:pPr>
              <w:pStyle w:val="Body0"/>
            </w:pPr>
            <w:r>
              <w:t>Stetiges Wahlmodell</w:t>
            </w:r>
          </w:p>
        </w:tc>
      </w:tr>
      <w:tr w:rsidR="001F3B48" w14:paraId="63F6ECE5" w14:textId="77777777" w:rsidTr="00C1672D">
        <w:tc>
          <w:tcPr>
            <w:tcW w:w="2037" w:type="dxa"/>
          </w:tcPr>
          <w:p w14:paraId="3D6D6728" w14:textId="77777777" w:rsidR="001F3B48" w:rsidRPr="00B40779" w:rsidRDefault="001F3B48" w:rsidP="00C1672D">
            <w:pPr>
              <w:pStyle w:val="Body0"/>
            </w:pPr>
            <w:proofErr w:type="spellStart"/>
            <w:r>
              <w:t>StartTime</w:t>
            </w:r>
            <w:proofErr w:type="spellEnd"/>
          </w:p>
        </w:tc>
        <w:tc>
          <w:tcPr>
            <w:tcW w:w="2504" w:type="dxa"/>
          </w:tcPr>
          <w:p w14:paraId="291B2ED7" w14:textId="77777777" w:rsidR="001F3B48" w:rsidRDefault="001F3B48" w:rsidP="00C1672D">
            <w:pPr>
              <w:pStyle w:val="Body0"/>
            </w:pPr>
            <w:r>
              <w:t>Wahl der Startzeit einer Tour</w:t>
            </w:r>
          </w:p>
        </w:tc>
        <w:tc>
          <w:tcPr>
            <w:tcW w:w="1780" w:type="dxa"/>
          </w:tcPr>
          <w:p w14:paraId="12E0C89F" w14:textId="77777777" w:rsidR="001F3B48" w:rsidRDefault="001F3B48" w:rsidP="00C1672D">
            <w:pPr>
              <w:pStyle w:val="Body0"/>
            </w:pPr>
            <w:r>
              <w:t>Aktivitäts-ausübung der Hauptaktivität</w:t>
            </w:r>
          </w:p>
        </w:tc>
        <w:tc>
          <w:tcPr>
            <w:tcW w:w="2456" w:type="dxa"/>
          </w:tcPr>
          <w:p w14:paraId="547D3F6C" w14:textId="77777777" w:rsidR="001F3B48" w:rsidRDefault="001F3B48" w:rsidP="00C1672D">
            <w:pPr>
              <w:pStyle w:val="Body0"/>
            </w:pPr>
            <w:r>
              <w:t>Komplexes Wahlmodell (siehe Python-</w:t>
            </w:r>
            <w:proofErr w:type="spellStart"/>
            <w:r>
              <w:t>Script</w:t>
            </w:r>
            <w:proofErr w:type="spellEnd"/>
            <w:r>
              <w:t>-Code)</w:t>
            </w:r>
          </w:p>
        </w:tc>
      </w:tr>
    </w:tbl>
    <w:p w14:paraId="0E139D0C" w14:textId="1CA19193" w:rsidR="00427AF7" w:rsidRDefault="003D0EAF" w:rsidP="00D05E29">
      <w:pPr>
        <w:pStyle w:val="berschrift2"/>
      </w:pPr>
      <w:bookmarkStart w:id="41" w:name="_Toc19704755"/>
      <w:bookmarkStart w:id="42" w:name="_Toc19713181"/>
      <w:r>
        <w:t>Teil</w:t>
      </w:r>
      <w:r w:rsidR="00C94778">
        <w:t>-M</w:t>
      </w:r>
      <w:r>
        <w:t>odelle</w:t>
      </w:r>
      <w:bookmarkEnd w:id="41"/>
      <w:bookmarkEnd w:id="42"/>
    </w:p>
    <w:p w14:paraId="217C7E0C" w14:textId="775F2113" w:rsidR="00427AF7" w:rsidRDefault="00427AF7" w:rsidP="00A91B47">
      <w:pPr>
        <w:pStyle w:val="Body0"/>
      </w:pPr>
      <w:r>
        <w:t xml:space="preserve">Im Folgenden werden alle </w:t>
      </w:r>
      <w:r w:rsidR="00C94778">
        <w:t>Teil-Modelle</w:t>
      </w:r>
      <w:r w:rsidR="00D30393">
        <w:t xml:space="preserve"> </w:t>
      </w:r>
      <w:r w:rsidR="00175D52">
        <w:t xml:space="preserve">des </w:t>
      </w:r>
      <w:r w:rsidR="00175D52" w:rsidRPr="00175D52">
        <w:t>AB</w:t>
      </w:r>
      <w:r w:rsidR="00175D52">
        <w:t xml:space="preserve">M, also die im </w:t>
      </w:r>
      <w:r w:rsidR="00175D52" w:rsidRPr="00175D52">
        <w:t>Pyth</w:t>
      </w:r>
      <w:r w:rsidR="00175D52">
        <w:t>on-</w:t>
      </w:r>
      <w:proofErr w:type="spellStart"/>
      <w:r w:rsidR="00175D52">
        <w:t>Script</w:t>
      </w:r>
      <w:proofErr w:type="spellEnd"/>
      <w:r w:rsidR="00175D52">
        <w:t xml:space="preserve"> implementierten Wahlmodelle,</w:t>
      </w:r>
      <w:r>
        <w:t xml:space="preserve"> </w:t>
      </w:r>
      <w:r w:rsidR="00366A32">
        <w:t xml:space="preserve">inhaltlich </w:t>
      </w:r>
      <w:r>
        <w:t>beschrieben. Zur besseren Abgrenzung verwenden wir die folgenden Begriffsdefinitionen:</w:t>
      </w:r>
    </w:p>
    <w:p w14:paraId="3FFC5E0A" w14:textId="1784C9BF" w:rsidR="00427AF7" w:rsidRDefault="00427AF7" w:rsidP="00A91B47">
      <w:pPr>
        <w:pStyle w:val="List0"/>
      </w:pPr>
      <w:r w:rsidRPr="00822515">
        <w:rPr>
          <w:rStyle w:val="GUIElement"/>
        </w:rPr>
        <w:t>primär</w:t>
      </w:r>
      <w:r>
        <w:t xml:space="preserve">: eine Aktivität wird als „primär“ bezeichnet, wenn es sich um eine Pflicht-Aktivität (in </w:t>
      </w:r>
      <w:r w:rsidR="007B400E">
        <w:t xml:space="preserve">diesem Modell </w:t>
      </w:r>
      <w:r>
        <w:t xml:space="preserve">Arbeit oder </w:t>
      </w:r>
      <w:r w:rsidRPr="00A91B47">
        <w:t>Ausbildung</w:t>
      </w:r>
      <w:r>
        <w:t xml:space="preserve">) handelt. </w:t>
      </w:r>
      <w:r w:rsidR="00D2595E">
        <w:t xml:space="preserve">Die Pflichtaktivität wird immer am gleichen Standort ausgeführt: es ist derjenige, der bei der Wahl der langfristigen Entscheidungen gewählt wurde. </w:t>
      </w:r>
      <w:r>
        <w:t>Eine Tour wird „primär“ genannt, wenn sie eine Pflicht-Aktivität enthält.</w:t>
      </w:r>
    </w:p>
    <w:p w14:paraId="4FB06AA4" w14:textId="0BE5FC27" w:rsidR="00427AF7" w:rsidRDefault="00427AF7" w:rsidP="00CD65F2">
      <w:pPr>
        <w:pStyle w:val="List0"/>
      </w:pPr>
      <w:r w:rsidRPr="00822515">
        <w:rPr>
          <w:rStyle w:val="GUIElement"/>
        </w:rPr>
        <w:t>sekundär</w:t>
      </w:r>
      <w:r>
        <w:t>: Aktivitäten, Touren und Standorte werden „sekundär“ genannt, wenn es sich nicht um primäre handelt.</w:t>
      </w:r>
    </w:p>
    <w:p w14:paraId="71C27DD3" w14:textId="2E11D906" w:rsidR="00D2595E" w:rsidRDefault="007B400E" w:rsidP="00CD65F2">
      <w:pPr>
        <w:pStyle w:val="List0"/>
      </w:pPr>
      <w:r w:rsidRPr="00822515">
        <w:rPr>
          <w:rStyle w:val="GUIElement"/>
        </w:rPr>
        <w:t>H</w:t>
      </w:r>
      <w:r w:rsidR="00427AF7" w:rsidRPr="00822515">
        <w:rPr>
          <w:rStyle w:val="GUIElement"/>
        </w:rPr>
        <w:t>aupt</w:t>
      </w:r>
      <w:r w:rsidRPr="00822515">
        <w:rPr>
          <w:rStyle w:val="GUIElement"/>
        </w:rPr>
        <w:t>-</w:t>
      </w:r>
      <w:r w:rsidR="00427AF7">
        <w:t xml:space="preserve">: eine Aktivität ist eine Hauptaktivität, wenn es die bestimmende </w:t>
      </w:r>
      <w:r w:rsidR="00FC1013">
        <w:t xml:space="preserve">oder zentrale </w:t>
      </w:r>
      <w:r w:rsidR="00427AF7">
        <w:t xml:space="preserve">Aktivität einer Tour ist. </w:t>
      </w:r>
      <w:r w:rsidR="00D2595E">
        <w:t xml:space="preserve">Das Hauptziel und der Hauptmodus einer Tour wird auf Grundlage des Trips vom Heimatstandort zum Standort der Hauptaktivität bestimmt. Die Zwischenziele </w:t>
      </w:r>
      <w:r w:rsidR="000A0773">
        <w:t xml:space="preserve">(der Nebenaktivitäten) </w:t>
      </w:r>
      <w:r w:rsidR="00D2595E">
        <w:t>reihen sich zwischen d</w:t>
      </w:r>
      <w:r w:rsidR="000A0773">
        <w:t>ies</w:t>
      </w:r>
      <w:r w:rsidR="00D2595E">
        <w:t>en beiden Standorten ein.</w:t>
      </w:r>
    </w:p>
    <w:p w14:paraId="3DF7FA95" w14:textId="67603AF4" w:rsidR="00427AF7" w:rsidRDefault="00427AF7" w:rsidP="00D2595E">
      <w:pPr>
        <w:pStyle w:val="List0"/>
        <w:numPr>
          <w:ilvl w:val="0"/>
          <w:numId w:val="0"/>
        </w:numPr>
        <w:ind w:left="360"/>
      </w:pPr>
      <w:r>
        <w:t>Im Falle einer primären Tour ist die zugehörige primäre Aktivität immer auch die Hauptaktivität.</w:t>
      </w:r>
      <w:r w:rsidR="00D2595E">
        <w:t xml:space="preserve"> </w:t>
      </w:r>
    </w:p>
    <w:p w14:paraId="6D54FA45" w14:textId="4C8D07FB" w:rsidR="00427AF7" w:rsidRDefault="007B400E" w:rsidP="00CD65F2">
      <w:pPr>
        <w:pStyle w:val="List0"/>
      </w:pPr>
      <w:r w:rsidRPr="00822515">
        <w:rPr>
          <w:rStyle w:val="GUIElement"/>
        </w:rPr>
        <w:lastRenderedPageBreak/>
        <w:t>N</w:t>
      </w:r>
      <w:r w:rsidR="00427AF7" w:rsidRPr="00822515">
        <w:rPr>
          <w:rStyle w:val="GUIElement"/>
        </w:rPr>
        <w:t>eben</w:t>
      </w:r>
      <w:r w:rsidRPr="00822515">
        <w:rPr>
          <w:rStyle w:val="GUIElement"/>
        </w:rPr>
        <w:t>-</w:t>
      </w:r>
      <w:r w:rsidR="00427AF7">
        <w:t xml:space="preserve">: eine Aktivität wird </w:t>
      </w:r>
      <w:r w:rsidR="00D0312C">
        <w:t xml:space="preserve">als </w:t>
      </w:r>
      <w:r w:rsidR="00427AF7">
        <w:t>Nebenaktivität bezeichnet, wenn sie keine Hauptaktivität ist.</w:t>
      </w:r>
    </w:p>
    <w:p w14:paraId="1FB66AE2" w14:textId="5FB9C843" w:rsidR="005F0E4E" w:rsidRDefault="005F0E4E" w:rsidP="00044BD5">
      <w:pPr>
        <w:pStyle w:val="List0"/>
        <w:numPr>
          <w:ilvl w:val="0"/>
          <w:numId w:val="0"/>
        </w:numPr>
      </w:pPr>
      <w:r>
        <w:t>Jeder Modellschritt bezieht sich auf ein bestimmtes Visum-Objekt. So bezieht sich z.B. die Wahl der Standorte der primären Aktivitäten auf die Person</w:t>
      </w:r>
      <w:r w:rsidR="00504580">
        <w:t>. D</w:t>
      </w:r>
      <w:r>
        <w:t>as Ergebnis wird also in ein</w:t>
      </w:r>
      <w:r w:rsidR="00504580">
        <w:t xml:space="preserve"> </w:t>
      </w:r>
      <w:r>
        <w:t xml:space="preserve">Personenattribut geschrieben. Die Filterdefinitionen (in der </w:t>
      </w:r>
      <w:r w:rsidR="009B4ADD">
        <w:t xml:space="preserve">benutzerdefinierten Tabelle </w:t>
      </w:r>
      <w:r w:rsidR="005F0BB3">
        <w:t xml:space="preserve">Model </w:t>
      </w:r>
      <w:proofErr w:type="spellStart"/>
      <w:r w:rsidR="005F0BB3">
        <w:t>Steps</w:t>
      </w:r>
      <w:proofErr w:type="spellEnd"/>
      <w:r>
        <w:t>) sowie die Nutzendefinitionen (in der jeweiligen Modellspezifikations</w:t>
      </w:r>
      <w:r w:rsidR="008756A2">
        <w:t>tabelle</w:t>
      </w:r>
      <w:r>
        <w:t>) beziehen sich jeweils auf dieses Objekt, d.h. die dort angegebenen Attribute sind Attribute dieses Objekts (bei dem eben angesprochenen Beispiel</w:t>
      </w:r>
      <w:r w:rsidR="000E640B">
        <w:t xml:space="preserve"> handelt es sich also immer um </w:t>
      </w:r>
      <w:r>
        <w:t>Personenattribute).</w:t>
      </w:r>
    </w:p>
    <w:p w14:paraId="65907445" w14:textId="62358D35" w:rsidR="00B40A8D" w:rsidRDefault="00B40A8D" w:rsidP="00A91B47">
      <w:pPr>
        <w:pStyle w:val="Body0"/>
      </w:pPr>
      <w:r>
        <w:t xml:space="preserve">Die Überschriften der folgenden Abschnitte enthalten in Klammern </w:t>
      </w:r>
      <w:r w:rsidR="00FC1013">
        <w:t xml:space="preserve">jeweils </w:t>
      </w:r>
      <w:r>
        <w:t xml:space="preserve">den Namen des </w:t>
      </w:r>
      <w:r w:rsidR="00FC1013">
        <w:t xml:space="preserve">zugehörigen </w:t>
      </w:r>
      <w:r>
        <w:t xml:space="preserve">Wahlmodells aus der </w:t>
      </w:r>
      <w:r w:rsidR="008B2529">
        <w:t xml:space="preserve">Tabelle Model </w:t>
      </w:r>
      <w:proofErr w:type="spellStart"/>
      <w:r w:rsidR="008B2529">
        <w:t>Steps</w:t>
      </w:r>
      <w:proofErr w:type="spellEnd"/>
      <w:r>
        <w:t>.</w:t>
      </w:r>
    </w:p>
    <w:p w14:paraId="486260D1" w14:textId="296E767D" w:rsidR="0079636B" w:rsidRPr="004C04ED" w:rsidRDefault="0079636B" w:rsidP="000B6810">
      <w:pPr>
        <w:pStyle w:val="Body0"/>
        <w:rPr>
          <w:rStyle w:val="GUIElement"/>
          <w:b w:val="0"/>
        </w:rPr>
      </w:pPr>
      <w:r w:rsidRPr="000B6810">
        <w:rPr>
          <w:b/>
        </w:rPr>
        <w:t>Teilmodelle</w:t>
      </w:r>
      <w:r w:rsidR="000B6810" w:rsidRPr="004C04ED">
        <w:rPr>
          <w:b/>
        </w:rPr>
        <w:t xml:space="preserve"> für die modellbasierte und datenbasierte Variante</w:t>
      </w:r>
    </w:p>
    <w:p w14:paraId="70122897" w14:textId="05B1E7E9" w:rsidR="00427AF7" w:rsidRPr="00A91B47" w:rsidRDefault="00427AF7" w:rsidP="00FB35D1">
      <w:pPr>
        <w:pStyle w:val="Body0"/>
        <w:rPr>
          <w:rStyle w:val="GUIElement"/>
        </w:rPr>
      </w:pPr>
      <w:r w:rsidRPr="00A91B47">
        <w:rPr>
          <w:rStyle w:val="GUIElement"/>
        </w:rPr>
        <w:t>Langfristige Entscheidungen: Standorte der primären Aktivitäten (</w:t>
      </w:r>
      <w:proofErr w:type="spellStart"/>
      <w:r w:rsidRPr="00A91B47">
        <w:rPr>
          <w:rStyle w:val="GUIElement"/>
        </w:rPr>
        <w:t>PrimLoc</w:t>
      </w:r>
      <w:proofErr w:type="spellEnd"/>
      <w:r w:rsidRPr="00A91B47">
        <w:rPr>
          <w:rStyle w:val="GUIElement"/>
        </w:rPr>
        <w:t>)</w:t>
      </w:r>
    </w:p>
    <w:p w14:paraId="03AC2F0E" w14:textId="77777777" w:rsidR="00427AF7" w:rsidRDefault="00427AF7" w:rsidP="00A91B47">
      <w:pPr>
        <w:pStyle w:val="Body0"/>
      </w:pPr>
      <w:r>
        <w:t xml:space="preserve">Zu jeder Person und jeder von dieser Person wählbaren primären Aktivität wird ein zugehöriger Standort gewählt. Diese Wahlen entsprechen den langfristigen Entscheidungen zu Arbeits- und Ausbildungsplatz. Der Unterschied zu anderen Wahlentscheidungen ist, dass sie bei </w:t>
      </w:r>
      <w:proofErr w:type="spellStart"/>
      <w:r>
        <w:t>Szenarienberechnungen</w:t>
      </w:r>
      <w:proofErr w:type="spellEnd"/>
      <w:r>
        <w:t xml:space="preserve"> häufig nicht noch einmal simuliert werden, da sich diese Entscheidungen im Normalfall nicht aufgrund von kleineren Änderungen der verkehrlichen Situation verändern.</w:t>
      </w:r>
    </w:p>
    <w:p w14:paraId="7F95EBD9" w14:textId="45F3ACDD" w:rsidR="00427AF7" w:rsidRDefault="00427AF7" w:rsidP="00A91B47">
      <w:pPr>
        <w:pStyle w:val="Body0"/>
      </w:pPr>
      <w:r>
        <w:t>Die Wahl erfolgt je Nachfrageschicht auf Grundlage von Erreichbarkeiten und Zielpotential, und zwar über alle Nachfrageschichten hinweg zielgekoppelt. Sie entspricht damit einer typischen Zielwahl in makroskopischen Modellen.</w:t>
      </w:r>
    </w:p>
    <w:p w14:paraId="191F8B6E" w14:textId="3B771EC5" w:rsidR="001E7D04" w:rsidRDefault="00427AF7" w:rsidP="00A91B47">
      <w:pPr>
        <w:pStyle w:val="Body0"/>
      </w:pPr>
      <w:r>
        <w:t>Die Erreichbarkeit ergibt sich aus einer LogSum-Matrix, die sich aus den Fahrzeiten aller verfügbaren Verkehrsmittel zusammensetzt</w:t>
      </w:r>
      <w:r w:rsidR="00E6774B">
        <w:t xml:space="preserve"> (siehe auch oben</w:t>
      </w:r>
      <w:r w:rsidR="00AE63C2">
        <w:t xml:space="preserve"> unter Punkt 4 </w:t>
      </w:r>
      <w:r w:rsidR="00E6774B">
        <w:t>im Abschnitt „Modellberechnung“)</w:t>
      </w:r>
      <w:r>
        <w:t xml:space="preserve">. </w:t>
      </w:r>
      <w:r w:rsidR="005F0E4E">
        <w:t>Die ID der Aktivität, für welche der Standort gewählt wird, ist in der Spalte „</w:t>
      </w:r>
      <w:proofErr w:type="spellStart"/>
      <w:r w:rsidR="005F0E4E">
        <w:t>AddData</w:t>
      </w:r>
      <w:proofErr w:type="spellEnd"/>
      <w:r w:rsidR="005F0E4E">
        <w:t xml:space="preserve">“ der </w:t>
      </w:r>
      <w:r w:rsidR="0062288B">
        <w:t xml:space="preserve">Tabelle Model </w:t>
      </w:r>
      <w:proofErr w:type="spellStart"/>
      <w:r w:rsidR="0062288B">
        <w:t>Steps</w:t>
      </w:r>
      <w:proofErr w:type="spellEnd"/>
      <w:r w:rsidR="0062288B">
        <w:t xml:space="preserve"> </w:t>
      </w:r>
      <w:r w:rsidR="005F0E4E">
        <w:t xml:space="preserve">definiert. </w:t>
      </w:r>
    </w:p>
    <w:p w14:paraId="3585D3C7" w14:textId="52A941D1" w:rsidR="00427AF7" w:rsidRDefault="001E7D04" w:rsidP="00A91B47">
      <w:pPr>
        <w:pStyle w:val="Body0"/>
      </w:pPr>
      <w:r>
        <w:t xml:space="preserve">Die Wahl der langfristigen Entscheidung findet, wie alle Zielwahlen in diesem Modell, in zwei Schritten statt: zunächst wird eine makroskopische Wahl auf Basis von Bezirken durchgeführt, die dann im zweiten Schritt auf Standorte diskretisiert wird. </w:t>
      </w:r>
      <w:r w:rsidR="00427AF7">
        <w:t>Das Zielpotential</w:t>
      </w:r>
      <w:r>
        <w:t xml:space="preserve"> </w:t>
      </w:r>
      <w:r w:rsidR="00427AF7">
        <w:t xml:space="preserve">entstammt </w:t>
      </w:r>
      <w:r w:rsidR="00BC5A66">
        <w:t>in beiden Fällen den Zielpotentialen der Aktivitätenstandorte, wobei beim ersten Schritt über alle im Bezirkspolygon befindlichen Standorte</w:t>
      </w:r>
      <w:r w:rsidR="00BC5A66" w:rsidRPr="00BC5A66">
        <w:t xml:space="preserve"> </w:t>
      </w:r>
      <w:r w:rsidR="00BC5A66">
        <w:t>aggregiert wird.</w:t>
      </w:r>
    </w:p>
    <w:p w14:paraId="6A4C196F" w14:textId="441FBCCB" w:rsidR="005F0E4E" w:rsidRDefault="005F0E4E" w:rsidP="005F0E4E">
      <w:pPr>
        <w:pStyle w:val="Body0"/>
        <w:rPr>
          <w:rFonts w:ascii="Arial" w:hAnsi="Arial"/>
        </w:rPr>
      </w:pPr>
      <w:r>
        <w:t xml:space="preserve">Die Spezifikation des Modells befindet sich in den </w:t>
      </w:r>
      <w:r w:rsidR="00BC5A66">
        <w:t xml:space="preserve">Tabellen </w:t>
      </w:r>
      <w:r>
        <w:t>„</w:t>
      </w:r>
      <w:proofErr w:type="spellStart"/>
      <w:r>
        <w:t>PrimLocStu</w:t>
      </w:r>
      <w:proofErr w:type="spellEnd"/>
      <w:r>
        <w:t>“ und „</w:t>
      </w:r>
      <w:proofErr w:type="spellStart"/>
      <w:r>
        <w:t>PrimLoc</w:t>
      </w:r>
      <w:r w:rsidR="00BC5A66">
        <w:t>Adult</w:t>
      </w:r>
      <w:proofErr w:type="spellEnd"/>
      <w:r>
        <w:t xml:space="preserve">“, das Bezugsobjekt ist Person. Sie besteht </w:t>
      </w:r>
      <w:r w:rsidR="00FA55F1">
        <w:t xml:space="preserve">je </w:t>
      </w:r>
      <w:r w:rsidR="00026FC7">
        <w:t xml:space="preserve">Bevölkerungssegment </w:t>
      </w:r>
      <w:r>
        <w:t xml:space="preserve">nur aus einer Zeile. Der Nutzen eines Ziels definiert sich entsprechend als </w:t>
      </w:r>
    </w:p>
    <w:p w14:paraId="04789789" w14:textId="77777777" w:rsidR="005F0E4E" w:rsidRDefault="005F0E4E" w:rsidP="005F0E4E">
      <w:pPr>
        <w:pStyle w:val="Body0"/>
      </w:pPr>
      <w:r>
        <w:tab/>
        <w:t xml:space="preserve">u = Parameter * </w:t>
      </w:r>
      <w:proofErr w:type="gramStart"/>
      <w:r>
        <w:t>Matrix(</w:t>
      </w:r>
      <w:proofErr w:type="gramEnd"/>
      <w:r>
        <w:t>).</w:t>
      </w:r>
    </w:p>
    <w:p w14:paraId="215A1EF0" w14:textId="176961D2" w:rsidR="005F0E4E" w:rsidRDefault="005F0E4E" w:rsidP="005F0E4E">
      <w:pPr>
        <w:pStyle w:val="Body0"/>
      </w:pPr>
      <w:r>
        <w:t xml:space="preserve">Bei Bedarf können an dieser Stelle weitere Matrix- und Attribut-Ausdrücke hinzugefügt werden, die </w:t>
      </w:r>
      <w:r w:rsidR="007A33A4">
        <w:t>im</w:t>
      </w:r>
      <w:r>
        <w:t xml:space="preserve"> Wahlmodell </w:t>
      </w:r>
      <w:r w:rsidR="007A33A4">
        <w:t xml:space="preserve">zu einem Gesamtnutzen </w:t>
      </w:r>
      <w:r>
        <w:t>addiert würden. Das Wahlmodell ist ein auf den Nutzen basierendes Logit-Modell.</w:t>
      </w:r>
    </w:p>
    <w:p w14:paraId="6FD65975" w14:textId="77777777" w:rsidR="002E3C3B" w:rsidRPr="00A91B47" w:rsidRDefault="002E3C3B" w:rsidP="002E3C3B">
      <w:pPr>
        <w:pStyle w:val="Body0"/>
        <w:rPr>
          <w:rStyle w:val="GUIElement"/>
        </w:rPr>
      </w:pPr>
      <w:r w:rsidRPr="00A91B47">
        <w:rPr>
          <w:rStyle w:val="GUIElement"/>
        </w:rPr>
        <w:t>Zielwahl für Hauptaktivitäten (</w:t>
      </w:r>
      <w:proofErr w:type="spellStart"/>
      <w:r w:rsidRPr="00A91B47">
        <w:rPr>
          <w:rStyle w:val="GUIElement"/>
        </w:rPr>
        <w:t>DestMajor</w:t>
      </w:r>
      <w:proofErr w:type="spellEnd"/>
      <w:r w:rsidRPr="00A91B47">
        <w:rPr>
          <w:rStyle w:val="GUIElement"/>
        </w:rPr>
        <w:t>)</w:t>
      </w:r>
    </w:p>
    <w:p w14:paraId="0D32CFED" w14:textId="77777777" w:rsidR="002E3C3B" w:rsidRDefault="002E3C3B" w:rsidP="002E3C3B">
      <w:pPr>
        <w:pStyle w:val="Body0"/>
      </w:pPr>
      <w:r>
        <w:t>Zu jeder Tour wird das Ziel der Hauptaktivität (= Hauptziel) gewählt. Im Falle von primären Touren ist die Wahl trivial: es ist jeweils der schon zu Beginn definierte primäre Standort (siehe langfristige Entscheidungen). In den anderen Fällen erfolgt die Zielwahl ähnlich wie die Wahl der primären Standorte. Es wird allerdings keine Zielkopplung gerechnet, da diese schon bei den langfristigen Entscheidungen berücksichtigt wurde.</w:t>
      </w:r>
    </w:p>
    <w:p w14:paraId="715F6939" w14:textId="77777777" w:rsidR="002E3C3B" w:rsidRDefault="002E3C3B" w:rsidP="002E3C3B">
      <w:pPr>
        <w:pStyle w:val="Body0"/>
      </w:pPr>
      <w:r>
        <w:t>Die Spezifikation des Modells befindet sich in den Tabellen „</w:t>
      </w:r>
      <w:proofErr w:type="spellStart"/>
      <w:r>
        <w:t>DestMajorStu</w:t>
      </w:r>
      <w:proofErr w:type="spellEnd"/>
      <w:r>
        <w:t>“ und „</w:t>
      </w:r>
      <w:proofErr w:type="spellStart"/>
      <w:r>
        <w:t>DestMajorAdult</w:t>
      </w:r>
      <w:proofErr w:type="spellEnd"/>
      <w:r>
        <w:t>“. Sie sind ähnlich aufgebaut wie beim Wahlmodell der Standorte der primären Aktivitäten (</w:t>
      </w:r>
      <w:proofErr w:type="spellStart"/>
      <w:r>
        <w:t>PrimLoc</w:t>
      </w:r>
      <w:proofErr w:type="spellEnd"/>
      <w:r>
        <w:t>). Das Bezugsobjekt ist jedoch die Aktivitätsausübung.</w:t>
      </w:r>
    </w:p>
    <w:p w14:paraId="74549D66" w14:textId="77777777" w:rsidR="002E3C3B" w:rsidRDefault="002E3C3B" w:rsidP="002E3C3B">
      <w:pPr>
        <w:pStyle w:val="Body"/>
        <w:numPr>
          <w:ilvl w:val="0"/>
          <w:numId w:val="18"/>
        </w:numPr>
      </w:pPr>
      <w:r>
        <w:t xml:space="preserve">Attribute </w:t>
      </w:r>
      <w:proofErr w:type="spellStart"/>
      <w:r>
        <w:t>expression</w:t>
      </w:r>
      <w:proofErr w:type="spellEnd"/>
      <w:r>
        <w:t>: Skalare sowie Personenfilter, falls Nutzenelemente nur für Teil-Populationen gelten sollen</w:t>
      </w:r>
    </w:p>
    <w:p w14:paraId="6D274F42" w14:textId="77777777" w:rsidR="002E3C3B" w:rsidRDefault="002E3C3B" w:rsidP="002E3C3B">
      <w:pPr>
        <w:pStyle w:val="Body"/>
        <w:numPr>
          <w:ilvl w:val="0"/>
          <w:numId w:val="18"/>
        </w:numPr>
      </w:pPr>
      <w:proofErr w:type="spellStart"/>
      <w:r>
        <w:t>MatrixExpr</w:t>
      </w:r>
      <w:proofErr w:type="spellEnd"/>
      <w:r>
        <w:t xml:space="preserve">: Falls neben der </w:t>
      </w:r>
      <w:proofErr w:type="spellStart"/>
      <w:r>
        <w:t>LogSumme</w:t>
      </w:r>
      <w:proofErr w:type="spellEnd"/>
      <w:r>
        <w:t xml:space="preserve"> weitere Kenngrößen, wie z.B. Kalibrierungsmatrizen, verwendet werden sollen.</w:t>
      </w:r>
    </w:p>
    <w:p w14:paraId="181884E6" w14:textId="77777777" w:rsidR="002E3C3B" w:rsidRDefault="002E3C3B" w:rsidP="002E3C3B">
      <w:pPr>
        <w:pStyle w:val="Body"/>
        <w:numPr>
          <w:ilvl w:val="0"/>
          <w:numId w:val="18"/>
        </w:numPr>
      </w:pPr>
      <w:proofErr w:type="spellStart"/>
      <w:r>
        <w:lastRenderedPageBreak/>
        <w:t>ModeChoiceTable</w:t>
      </w:r>
      <w:proofErr w:type="spellEnd"/>
      <w:r>
        <w:t xml:space="preserve">: Dieser Eintrag bezieht sich auf die </w:t>
      </w:r>
      <w:proofErr w:type="spellStart"/>
      <w:r>
        <w:t>LogSumme</w:t>
      </w:r>
      <w:proofErr w:type="spellEnd"/>
      <w:r>
        <w:t>, die auf Grundlage der angegebenen Moduswahl-Tabelle berechnet wird. Da die Zielwahl auf Bezirksmatrizen, die Moduswahl jedoch auf Kurzwegsuchen basiert, muss bei der Moduswahl noch angegeben werden, welche Matrizen den Kurzwegsuchen entsprechen und diese bei der Zielwahl ersetzen. Dies erfolgt in der Spalte „</w:t>
      </w:r>
      <w:proofErr w:type="spellStart"/>
      <w:r>
        <w:t>DestinationImpedance</w:t>
      </w:r>
      <w:proofErr w:type="spellEnd"/>
      <w:r>
        <w:t xml:space="preserve">“ in der Spezifikationstabelle der Moduswahl. Falls es sich um zeitlich variierende Matrizen handelt, muss dies in der Matrixdefinition durch den Zusatz </w:t>
      </w:r>
      <w:r>
        <w:br/>
      </w:r>
      <w:r>
        <w:tab/>
        <w:t xml:space="preserve"> „</w:t>
      </w:r>
      <w:r w:rsidRPr="00171F6F">
        <w:t>[</w:t>
      </w:r>
      <w:proofErr w:type="spellStart"/>
      <w:r w:rsidRPr="00171F6F">
        <w:t>FromTime</w:t>
      </w:r>
      <w:proofErr w:type="spellEnd"/>
      <w:r w:rsidRPr="00171F6F">
        <w:t>] = CONTEXT[</w:t>
      </w:r>
      <w:proofErr w:type="spellStart"/>
      <w:r w:rsidRPr="00171F6F">
        <w:t>FromTime</w:t>
      </w:r>
      <w:proofErr w:type="spellEnd"/>
      <w:r w:rsidRPr="00171F6F">
        <w:t>] &amp; [</w:t>
      </w:r>
      <w:proofErr w:type="spellStart"/>
      <w:r w:rsidRPr="00171F6F">
        <w:t>ToTime</w:t>
      </w:r>
      <w:proofErr w:type="spellEnd"/>
      <w:r w:rsidRPr="00171F6F">
        <w:t>] = CONTEXT[</w:t>
      </w:r>
      <w:proofErr w:type="spellStart"/>
      <w:r w:rsidRPr="00171F6F">
        <w:t>ToTime</w:t>
      </w:r>
      <w:proofErr w:type="spellEnd"/>
      <w:r w:rsidRPr="00171F6F">
        <w:t>])</w:t>
      </w:r>
      <w:r>
        <w:t xml:space="preserve">“ </w:t>
      </w:r>
      <w:r>
        <w:br/>
        <w:t>definiert sein.</w:t>
      </w:r>
    </w:p>
    <w:p w14:paraId="7FAF3102" w14:textId="77777777" w:rsidR="002E3C3B" w:rsidRDefault="002E3C3B" w:rsidP="002E3C3B">
      <w:pPr>
        <w:pStyle w:val="Body"/>
      </w:pPr>
      <w:r>
        <w:t>Zur Nutzenberechnung werden je Zeile alle Komponenten miteinander multipliziert, also</w:t>
      </w:r>
    </w:p>
    <w:p w14:paraId="7EF82889" w14:textId="77777777" w:rsidR="002E3C3B" w:rsidRPr="00A13FE2" w:rsidRDefault="002E3C3B" w:rsidP="002E3C3B">
      <w:pPr>
        <w:pStyle w:val="Body"/>
        <w:ind w:left="708"/>
        <w:rPr>
          <w:lang w:val="en-US"/>
        </w:rPr>
      </w:pPr>
      <w:r w:rsidRPr="00A13FE2">
        <w:rPr>
          <w:lang w:val="en-US"/>
        </w:rPr>
        <w:t xml:space="preserve">Attribute expression * </w:t>
      </w:r>
      <w:proofErr w:type="spellStart"/>
      <w:r w:rsidRPr="00A13FE2">
        <w:rPr>
          <w:lang w:val="en-US"/>
        </w:rPr>
        <w:t>MatrixExpr</w:t>
      </w:r>
      <w:proofErr w:type="spellEnd"/>
      <w:r w:rsidRPr="00A13FE2">
        <w:rPr>
          <w:lang w:val="en-US"/>
        </w:rPr>
        <w:t xml:space="preserve"> * </w:t>
      </w:r>
      <w:proofErr w:type="spellStart"/>
      <w:proofErr w:type="gramStart"/>
      <w:r w:rsidRPr="00A13FE2">
        <w:rPr>
          <w:lang w:val="en-US"/>
        </w:rPr>
        <w:t>LogSumme</w:t>
      </w:r>
      <w:proofErr w:type="spellEnd"/>
      <w:r w:rsidRPr="00A13FE2">
        <w:rPr>
          <w:lang w:val="en-US"/>
        </w:rPr>
        <w:t>(</w:t>
      </w:r>
      <w:proofErr w:type="spellStart"/>
      <w:proofErr w:type="gramEnd"/>
      <w:r w:rsidRPr="00A13FE2">
        <w:rPr>
          <w:lang w:val="en-US"/>
        </w:rPr>
        <w:t>ModeChoiceTable</w:t>
      </w:r>
      <w:proofErr w:type="spellEnd"/>
      <w:r w:rsidRPr="00A13FE2">
        <w:rPr>
          <w:lang w:val="en-US"/>
        </w:rPr>
        <w:t>).</w:t>
      </w:r>
    </w:p>
    <w:p w14:paraId="11381811" w14:textId="77777777" w:rsidR="002E3C3B" w:rsidRDefault="002E3C3B" w:rsidP="002E3C3B">
      <w:pPr>
        <w:pStyle w:val="Body"/>
      </w:pPr>
      <w:r>
        <w:t xml:space="preserve">Der Nutzen ergibt sich dann aus der Addition aller Zeilenergebnisse. </w:t>
      </w:r>
    </w:p>
    <w:p w14:paraId="3000073D" w14:textId="77777777" w:rsidR="002E3C3B" w:rsidRDefault="002E3C3B" w:rsidP="002E3C3B">
      <w:pPr>
        <w:pStyle w:val="Body"/>
      </w:pPr>
      <w:r>
        <w:t xml:space="preserve">Die Modellparameter der Ziel- und Moduswahl sind miteinander verschränkt, da die Nutzendefinitionen der </w:t>
      </w:r>
      <w:proofErr w:type="spellStart"/>
      <w:r>
        <w:t>Moduswahl</w:t>
      </w:r>
      <w:proofErr w:type="spellEnd"/>
      <w:r>
        <w:t xml:space="preserve"> als </w:t>
      </w:r>
      <w:proofErr w:type="spellStart"/>
      <w:r>
        <w:t>LogSumme</w:t>
      </w:r>
      <w:proofErr w:type="spellEnd"/>
      <w:r>
        <w:t xml:space="preserve"> in die </w:t>
      </w:r>
      <w:proofErr w:type="spellStart"/>
      <w:r>
        <w:t>Zielwahl</w:t>
      </w:r>
      <w:proofErr w:type="spellEnd"/>
      <w:r>
        <w:t xml:space="preserve"> eingehen. Deshalb wird die Zielwahl auch durch die Tabellen „</w:t>
      </w:r>
      <w:proofErr w:type="spellStart"/>
      <w:r>
        <w:t>ModeMajorStu</w:t>
      </w:r>
      <w:proofErr w:type="spellEnd"/>
      <w:r>
        <w:t>“ und „</w:t>
      </w:r>
      <w:proofErr w:type="spellStart"/>
      <w:r>
        <w:t>ModeMajorAdult</w:t>
      </w:r>
      <w:proofErr w:type="spellEnd"/>
      <w:r>
        <w:t>“ definiert.</w:t>
      </w:r>
    </w:p>
    <w:p w14:paraId="0C227872" w14:textId="77777777" w:rsidR="002E3C3B" w:rsidRPr="00A91B47" w:rsidRDefault="002E3C3B" w:rsidP="002E3C3B">
      <w:pPr>
        <w:pStyle w:val="Body0"/>
        <w:rPr>
          <w:rStyle w:val="GUIElement"/>
        </w:rPr>
      </w:pPr>
      <w:r w:rsidRPr="00A91B47">
        <w:rPr>
          <w:rStyle w:val="GUIElement"/>
        </w:rPr>
        <w:t>Moduswahl für Hauptaktivitäten (</w:t>
      </w:r>
      <w:proofErr w:type="spellStart"/>
      <w:r w:rsidRPr="00A91B47">
        <w:rPr>
          <w:rStyle w:val="GUIElement"/>
        </w:rPr>
        <w:t>ModeMajor</w:t>
      </w:r>
      <w:proofErr w:type="spellEnd"/>
      <w:r w:rsidRPr="00A91B47">
        <w:rPr>
          <w:rStyle w:val="GUIElement"/>
        </w:rPr>
        <w:t>)</w:t>
      </w:r>
    </w:p>
    <w:p w14:paraId="21735341" w14:textId="77777777" w:rsidR="002E3C3B" w:rsidRDefault="002E3C3B" w:rsidP="002E3C3B">
      <w:pPr>
        <w:pStyle w:val="Body0"/>
        <w:jc w:val="both"/>
      </w:pPr>
      <w:r>
        <w:t xml:space="preserve">Zu jeder Tour wird der Hauptmodus der Tour bestimmt. Er wird auf Grundlage der Reisezeiten (hin und zurück) zwischen Wohnort und Hauptziel gewählt (auch, wenn es die Wege „Wohnort </w:t>
      </w:r>
      <w:r>
        <w:rPr>
          <w:rFonts w:ascii="Wingdings" w:eastAsia="Wingdings" w:hAnsi="Wingdings" w:cs="Wingdings"/>
        </w:rPr>
        <w:t>à</w:t>
      </w:r>
      <w:r>
        <w:t xml:space="preserve"> Hauptziel“ bzw. „Hauptziel </w:t>
      </w:r>
      <w:r>
        <w:rPr>
          <w:rFonts w:ascii="Wingdings" w:eastAsia="Wingdings" w:hAnsi="Wingdings" w:cs="Wingdings"/>
        </w:rPr>
        <w:t>à</w:t>
      </w:r>
      <w:r>
        <w:t xml:space="preserve"> Wohnort“ wegen eventueller Zwischenhalte gar nicht gibt). Ist der gewählte Modus ein austauschbarer Modus, so wird der Hauptmodus noch nicht konkret festgelegt, sondern als „austauschbar“ definiert. Die konkrete Wahl des Modus erfolgt dann in einem späteren Schritt.</w:t>
      </w:r>
    </w:p>
    <w:p w14:paraId="604DB409" w14:textId="77777777" w:rsidR="002E3C3B" w:rsidRDefault="002E3C3B" w:rsidP="002E3C3B">
      <w:pPr>
        <w:pStyle w:val="Body"/>
      </w:pPr>
      <w:r>
        <w:t>Die Spezifikation des Modells befindet sich in den Tabellen „</w:t>
      </w:r>
      <w:proofErr w:type="spellStart"/>
      <w:r>
        <w:t>ModeMajorStu</w:t>
      </w:r>
      <w:proofErr w:type="spellEnd"/>
      <w:r>
        <w:t>“ und „</w:t>
      </w:r>
      <w:proofErr w:type="spellStart"/>
      <w:r>
        <w:t>ModeMajorAdult</w:t>
      </w:r>
      <w:proofErr w:type="spellEnd"/>
      <w:r>
        <w:t>“. Sie ist sehr ähnlich aufgebaut wie die Listen in den vorigen Abschnitten. Folgende Parameter sind zu setzen:</w:t>
      </w:r>
    </w:p>
    <w:p w14:paraId="2000ABCB" w14:textId="77777777" w:rsidR="002E3C3B" w:rsidRDefault="002E3C3B" w:rsidP="002E3C3B">
      <w:pPr>
        <w:pStyle w:val="Body"/>
        <w:numPr>
          <w:ilvl w:val="0"/>
          <w:numId w:val="19"/>
        </w:numPr>
      </w:pPr>
      <w:r>
        <w:t xml:space="preserve">Attribute </w:t>
      </w:r>
      <w:proofErr w:type="spellStart"/>
      <w:r>
        <w:t>expression</w:t>
      </w:r>
      <w:proofErr w:type="spellEnd"/>
      <w:r>
        <w:t>: Skalare sowie Personenfilter, falls Nutzenelemente nur für Teil-Populationen gelten sollen</w:t>
      </w:r>
    </w:p>
    <w:p w14:paraId="54CB3B26" w14:textId="77777777" w:rsidR="002E3C3B" w:rsidRDefault="002E3C3B" w:rsidP="002E3C3B">
      <w:pPr>
        <w:pStyle w:val="Body"/>
        <w:numPr>
          <w:ilvl w:val="0"/>
          <w:numId w:val="19"/>
        </w:numPr>
      </w:pPr>
      <w:proofErr w:type="spellStart"/>
      <w:r>
        <w:t>MatrixExpr</w:t>
      </w:r>
      <w:proofErr w:type="spellEnd"/>
      <w:r>
        <w:t>: Falls der Widerstand aus den Kurzwegen auf Matrixebene korrigiert werden soll</w:t>
      </w:r>
    </w:p>
    <w:p w14:paraId="13A907AF" w14:textId="77777777" w:rsidR="002E3C3B" w:rsidRDefault="002E3C3B" w:rsidP="002E3C3B">
      <w:pPr>
        <w:pStyle w:val="Body"/>
        <w:numPr>
          <w:ilvl w:val="0"/>
          <w:numId w:val="19"/>
        </w:numPr>
      </w:pPr>
      <w:proofErr w:type="spellStart"/>
      <w:r>
        <w:t>DestinationImpedance</w:t>
      </w:r>
      <w:proofErr w:type="spellEnd"/>
      <w:r>
        <w:t xml:space="preserve">: Dieser Eintrag bezieht sich auf die Bildung der </w:t>
      </w:r>
      <w:proofErr w:type="spellStart"/>
      <w:r>
        <w:t>LogSumme</w:t>
      </w:r>
      <w:proofErr w:type="spellEnd"/>
      <w:r>
        <w:t xml:space="preserve"> im Zielwahlmodell.</w:t>
      </w:r>
    </w:p>
    <w:p w14:paraId="5698871C" w14:textId="77777777" w:rsidR="002E3C3B" w:rsidRDefault="002E3C3B" w:rsidP="002E3C3B">
      <w:pPr>
        <w:pStyle w:val="Body"/>
        <w:numPr>
          <w:ilvl w:val="0"/>
          <w:numId w:val="19"/>
        </w:numPr>
      </w:pPr>
      <w:proofErr w:type="spellStart"/>
      <w:r>
        <w:t>ModeImpedance</w:t>
      </w:r>
      <w:proofErr w:type="spellEnd"/>
      <w:r>
        <w:t xml:space="preserve">: Hier sind die Einträge </w:t>
      </w:r>
      <w:proofErr w:type="spellStart"/>
      <w:proofErr w:type="gramStart"/>
      <w:r w:rsidRPr="00DD2FCE">
        <w:t>PrTShortestPathImpedance</w:t>
      </w:r>
      <w:proofErr w:type="spellEnd"/>
      <w:r w:rsidRPr="00DD2FCE">
        <w:t>(</w:t>
      </w:r>
      <w:proofErr w:type="gramEnd"/>
      <w:r w:rsidRPr="00DD2FCE">
        <w:t>)</w:t>
      </w:r>
      <w:r>
        <w:t xml:space="preserve">, </w:t>
      </w:r>
      <w:proofErr w:type="spellStart"/>
      <w:r w:rsidRPr="00DD2FCE">
        <w:t>P</w:t>
      </w:r>
      <w:r>
        <w:t>u</w:t>
      </w:r>
      <w:r w:rsidRPr="00DD2FCE">
        <w:t>TShortestPathImpedance</w:t>
      </w:r>
      <w:proofErr w:type="spellEnd"/>
      <w:r w:rsidRPr="00DD2FCE">
        <w:t>()</w:t>
      </w:r>
      <w:r>
        <w:t xml:space="preserve"> sowie </w:t>
      </w:r>
      <w:proofErr w:type="spellStart"/>
      <w:r w:rsidRPr="00DD2FCE">
        <w:t>DirectDistance</w:t>
      </w:r>
      <w:proofErr w:type="spellEnd"/>
      <w:r w:rsidRPr="00DD2FCE">
        <w:t>()</w:t>
      </w:r>
      <w:r>
        <w:t xml:space="preserve"> möglich. </w:t>
      </w:r>
    </w:p>
    <w:p w14:paraId="34842267" w14:textId="77777777" w:rsidR="002E3C3B" w:rsidRDefault="002E3C3B" w:rsidP="002E3C3B">
      <w:pPr>
        <w:pStyle w:val="Body"/>
        <w:numPr>
          <w:ilvl w:val="1"/>
          <w:numId w:val="19"/>
        </w:numPr>
      </w:pPr>
      <w:r>
        <w:t xml:space="preserve">Das Argument der Funktion </w:t>
      </w:r>
      <w:proofErr w:type="spellStart"/>
      <w:proofErr w:type="gramStart"/>
      <w:r w:rsidRPr="00DD2FCE">
        <w:t>PrTShortestPathImpedance</w:t>
      </w:r>
      <w:proofErr w:type="spellEnd"/>
      <w:r>
        <w:t>(</w:t>
      </w:r>
      <w:proofErr w:type="gramEnd"/>
      <w:r>
        <w:t>) ist der Name des Attributs, welches den Widerstand enthält. Es muss für alle Objekte definiert sein, die Teil des IV-Widerstands sind, also für Strecken, Knoten, (Ober-)Abbieger, Anbindungen sowie Verkehrsbereiche. In der Beispielversion werden diese Attribute im Verfahrensablauf erzeugt und belegt. Falls es sich um zeitlich variierende Attribute handelt, wird der entsprechende Zeitpunkt bei der Moduswahl automatisch korrekt berücksichtigt.</w:t>
      </w:r>
    </w:p>
    <w:p w14:paraId="4C288C1B" w14:textId="77777777" w:rsidR="002E3C3B" w:rsidRDefault="002E3C3B" w:rsidP="002E3C3B">
      <w:pPr>
        <w:pStyle w:val="Body"/>
        <w:numPr>
          <w:ilvl w:val="1"/>
          <w:numId w:val="19"/>
        </w:numPr>
      </w:pPr>
      <w:r>
        <w:t xml:space="preserve">Das Argument der Funktion </w:t>
      </w:r>
      <w:proofErr w:type="spellStart"/>
      <w:proofErr w:type="gramStart"/>
      <w:r w:rsidRPr="00DD2FCE">
        <w:t>P</w:t>
      </w:r>
      <w:r>
        <w:t>u</w:t>
      </w:r>
      <w:r w:rsidRPr="00DD2FCE">
        <w:t>TShortestPathImpedance</w:t>
      </w:r>
      <w:proofErr w:type="spellEnd"/>
      <w:r>
        <w:t>(</w:t>
      </w:r>
      <w:proofErr w:type="gramEnd"/>
      <w:r>
        <w:t xml:space="preserve">) ist der Name </w:t>
      </w:r>
      <w:r>
        <w:lastRenderedPageBreak/>
        <w:t xml:space="preserve">der entsprechenden Nachfrageschicht. Die ÖV-Kurzwegsuche basiert auf Haltestellenbereichsmatrizen des Widerstands (Code IPD) sowie der Reisezeit (Code RIT und ADT). Dabei werden auch das </w:t>
      </w:r>
      <w:proofErr w:type="spellStart"/>
      <w:r>
        <w:t>NSeg</w:t>
      </w:r>
      <w:proofErr w:type="spellEnd"/>
      <w:r>
        <w:t xml:space="preserve"> und das Zeitintervall entsprechend berücksichtigt. Der Fußweg zum Haltestellenbereich wird im Netz bezüglich des im globalen Attribut </w:t>
      </w:r>
      <w:proofErr w:type="spellStart"/>
      <w:r w:rsidRPr="00AE443D">
        <w:t>WalkPrTSys</w:t>
      </w:r>
      <w:proofErr w:type="spellEnd"/>
      <w:r>
        <w:t xml:space="preserve"> hinterlegten </w:t>
      </w:r>
      <w:proofErr w:type="spellStart"/>
      <w:r>
        <w:t>VSys</w:t>
      </w:r>
      <w:proofErr w:type="spellEnd"/>
      <w:r>
        <w:t xml:space="preserve"> berechnet (dieses wird in der benutzerdefinierten Tabelle Global </w:t>
      </w:r>
      <w:proofErr w:type="spellStart"/>
      <w:r>
        <w:t>attributes</w:t>
      </w:r>
      <w:proofErr w:type="spellEnd"/>
      <w:r>
        <w:t xml:space="preserve"> definiert). Die Gewichtung des Fußwegs relativ zum Widerstand aus der Haltestellenbereichsmatrix ist im globalen Attribut </w:t>
      </w:r>
      <w:proofErr w:type="spellStart"/>
      <w:r w:rsidRPr="00534649">
        <w:t>WalkTimeImpedanceFactor</w:t>
      </w:r>
      <w:proofErr w:type="spellEnd"/>
      <w:r w:rsidRPr="00534649">
        <w:t xml:space="preserve"> </w:t>
      </w:r>
      <w:r>
        <w:t xml:space="preserve">definiert, die maximale Gehzeit im Attribut </w:t>
      </w:r>
      <w:proofErr w:type="spellStart"/>
      <w:r w:rsidRPr="00B121CE">
        <w:t>MaxWalkTimeInMinutesForPutShortestPathSearch</w:t>
      </w:r>
      <w:proofErr w:type="spellEnd"/>
      <w:r>
        <w:t>.</w:t>
      </w:r>
    </w:p>
    <w:p w14:paraId="4A93B49C" w14:textId="77777777" w:rsidR="002E3C3B" w:rsidRDefault="002E3C3B" w:rsidP="002E3C3B">
      <w:pPr>
        <w:pStyle w:val="Body"/>
        <w:numPr>
          <w:ilvl w:val="1"/>
          <w:numId w:val="19"/>
        </w:numPr>
      </w:pPr>
      <w:proofErr w:type="spellStart"/>
      <w:proofErr w:type="gramStart"/>
      <w:r w:rsidRPr="00DD2FCE">
        <w:t>DirectDistance</w:t>
      </w:r>
      <w:proofErr w:type="spellEnd"/>
      <w:r>
        <w:t>(</w:t>
      </w:r>
      <w:proofErr w:type="gramEnd"/>
      <w:r>
        <w:t xml:space="preserve">) besitzt kein Argument. Die Umrechnung der Luftliniendistanz in Gehzeit erfolgt über das globale Attribut </w:t>
      </w:r>
      <w:proofErr w:type="spellStart"/>
      <w:r w:rsidRPr="006A79DC">
        <w:t>DirectDistanceSpeed</w:t>
      </w:r>
      <w:proofErr w:type="spellEnd"/>
      <w:r>
        <w:t xml:space="preserve"> aus der Tabelle Global Attributes.</w:t>
      </w:r>
    </w:p>
    <w:p w14:paraId="1F84A57B" w14:textId="77777777" w:rsidR="002E3C3B" w:rsidRDefault="002E3C3B" w:rsidP="002E3C3B">
      <w:pPr>
        <w:pStyle w:val="Body"/>
        <w:numPr>
          <w:ilvl w:val="0"/>
          <w:numId w:val="19"/>
        </w:numPr>
      </w:pPr>
      <w:r>
        <w:t>Bike, Car, etc.: Parameter für die jeweiligen Modi. Sie werden identisch wie bei makroskopischen Modellen gewählt.</w:t>
      </w:r>
    </w:p>
    <w:p w14:paraId="3ECD2D3C" w14:textId="77777777" w:rsidR="002E3C3B" w:rsidRDefault="002E3C3B" w:rsidP="002E3C3B">
      <w:pPr>
        <w:pStyle w:val="Body"/>
      </w:pPr>
      <w:r>
        <w:t>Zur Nutzenberechnung werden alle Parameter einer Zeile miteinander multipliziert und über alle Zeilen addiert.</w:t>
      </w:r>
    </w:p>
    <w:p w14:paraId="604D308F" w14:textId="77777777" w:rsidR="002E3C3B" w:rsidRDefault="002E3C3B" w:rsidP="002E3C3B">
      <w:pPr>
        <w:pStyle w:val="Body0"/>
        <w:rPr>
          <w:rStyle w:val="GUIElement"/>
        </w:rPr>
      </w:pPr>
      <w:r w:rsidRPr="00A91B47">
        <w:rPr>
          <w:rStyle w:val="GUIElement"/>
        </w:rPr>
        <w:t>Ziel</w:t>
      </w:r>
      <w:r>
        <w:rPr>
          <w:rStyle w:val="GUIElement"/>
        </w:rPr>
        <w:t>-</w:t>
      </w:r>
      <w:r w:rsidRPr="00A91B47">
        <w:rPr>
          <w:rStyle w:val="GUIElement"/>
        </w:rPr>
        <w:t xml:space="preserve"> </w:t>
      </w:r>
      <w:r>
        <w:rPr>
          <w:rStyle w:val="GUIElement"/>
        </w:rPr>
        <w:t xml:space="preserve">und Moduswahl </w:t>
      </w:r>
      <w:r w:rsidRPr="00A91B47">
        <w:rPr>
          <w:rStyle w:val="GUIElement"/>
        </w:rPr>
        <w:t xml:space="preserve">für Nebenaktivitäten </w:t>
      </w:r>
    </w:p>
    <w:p w14:paraId="0C4CCF05" w14:textId="77777777" w:rsidR="002E3C3B" w:rsidRDefault="002E3C3B" w:rsidP="002E3C3B">
      <w:pPr>
        <w:pStyle w:val="Body0"/>
        <w:rPr>
          <w:rStyle w:val="GUIElement"/>
          <w:b w:val="0"/>
        </w:rPr>
      </w:pPr>
      <w:r w:rsidRPr="00B97474">
        <w:rPr>
          <w:rStyle w:val="GUIElement"/>
          <w:b w:val="0"/>
        </w:rPr>
        <w:t xml:space="preserve">Die Ziel- und Moduswahlen für Nebenaktivitäten </w:t>
      </w:r>
      <w:r>
        <w:rPr>
          <w:rStyle w:val="GUIElement"/>
          <w:b w:val="0"/>
        </w:rPr>
        <w:t xml:space="preserve">erfolgen gemeinsam. Nacheinander werden Ziele und die zugehörigen Modi der Wege zu bzw. von den Zielen bestimmt. Dabei wird mit dem ersten Ziel vor der Hauptaktivität begonnen, und dann nacheinander aller Aktivitätenausübungen behandelt, bis die Home-Aktivität erreicht ist. Danach wird mit dem ersten Ziel nach der Hauptaktivität begonnen und wieder gerechnet, bis die Home-Aktivität erreicht ist. </w:t>
      </w:r>
    </w:p>
    <w:p w14:paraId="79AEA9F6" w14:textId="77777777" w:rsidR="002E3C3B" w:rsidRPr="00B97474" w:rsidRDefault="002E3C3B" w:rsidP="002E3C3B">
      <w:pPr>
        <w:pStyle w:val="Body0"/>
        <w:rPr>
          <w:rStyle w:val="GUIElement"/>
          <w:b w:val="0"/>
        </w:rPr>
      </w:pPr>
      <w:r>
        <w:rPr>
          <w:rStyle w:val="GUIElement"/>
          <w:b w:val="0"/>
        </w:rPr>
        <w:t xml:space="preserve">Die Filter, die in den Model </w:t>
      </w:r>
      <w:proofErr w:type="spellStart"/>
      <w:r>
        <w:rPr>
          <w:rStyle w:val="GUIElement"/>
          <w:b w:val="0"/>
        </w:rPr>
        <w:t>Steps</w:t>
      </w:r>
      <w:proofErr w:type="spellEnd"/>
      <w:r>
        <w:rPr>
          <w:rStyle w:val="GUIElement"/>
          <w:b w:val="0"/>
        </w:rPr>
        <w:t xml:space="preserve"> zur Ziel- und Moduswahl für Nebenaktivitäten definiert sind, dürfen sich nicht überschneiden und müssen zusammen genommen alle Aktivitätenausübungen abdecken.</w:t>
      </w:r>
    </w:p>
    <w:p w14:paraId="3CBB3695" w14:textId="77777777" w:rsidR="002E3C3B" w:rsidRPr="00A91B47" w:rsidRDefault="002E3C3B" w:rsidP="002E3C3B">
      <w:pPr>
        <w:pStyle w:val="Body0"/>
        <w:rPr>
          <w:rStyle w:val="GUIElement"/>
        </w:rPr>
      </w:pPr>
      <w:r w:rsidRPr="00A91B47">
        <w:rPr>
          <w:rStyle w:val="GUIElement"/>
        </w:rPr>
        <w:t>Ziel</w:t>
      </w:r>
      <w:r>
        <w:rPr>
          <w:rStyle w:val="GUIElement"/>
        </w:rPr>
        <w:t xml:space="preserve">wahl </w:t>
      </w:r>
      <w:r w:rsidRPr="00A91B47">
        <w:rPr>
          <w:rStyle w:val="GUIElement"/>
        </w:rPr>
        <w:t>für Nebenaktivitäten (</w:t>
      </w:r>
      <w:proofErr w:type="spellStart"/>
      <w:r w:rsidRPr="00A91B47">
        <w:rPr>
          <w:rStyle w:val="GUIElement"/>
        </w:rPr>
        <w:t>DestMinor</w:t>
      </w:r>
      <w:proofErr w:type="spellEnd"/>
      <w:r w:rsidRPr="00A91B47">
        <w:rPr>
          <w:rStyle w:val="GUIElement"/>
        </w:rPr>
        <w:t>)</w:t>
      </w:r>
    </w:p>
    <w:p w14:paraId="7529C17A" w14:textId="77777777" w:rsidR="002E3C3B" w:rsidRDefault="002E3C3B" w:rsidP="002E3C3B">
      <w:pPr>
        <w:pStyle w:val="Body0"/>
      </w:pPr>
      <w:r>
        <w:t>Zu jeder Aktivität, die bisher noch keinen Standort besitzt, wird dieser gewählt. Die Wahl erfolgt ähnlich der Zielwahl für Hauptaktivitäten, allerdings unter Verwendung der Rubberbanding-Methode.</w:t>
      </w:r>
    </w:p>
    <w:p w14:paraId="5DF04CDF" w14:textId="77777777" w:rsidR="002E3C3B" w:rsidRDefault="002E3C3B" w:rsidP="002E3C3B">
      <w:pPr>
        <w:pStyle w:val="Body0"/>
      </w:pPr>
      <w:r>
        <w:t xml:space="preserve">Bei der Rubberbanding-Methode werden die Zwischenziele zwischen Heim- und Hauptaktivität sukzessive eingefügt. Dabei basiert die Wahl auf der Summe der Fahrzeiten zwischen dem neuen Ziel und den jeweils vorangegangenen und nachfolgenden Zielen. Wird also z.B. ein Ziel zwischen die Heimat- und Hauptaktivität eingefügt, so basiert die Wahl dieses Zieles auf der Summe der Fahrzeiten zwischen Heimataktivität und neuem Ziel sowie zwischen neuem Ziel und Hauptaktivität. Bei der Wahl der Zwischenziele werden also immer die Fahrten zum und vom Zwischenziel berücksichtigt (und tendenziell möglichst minimal gewählt). </w:t>
      </w:r>
    </w:p>
    <w:p w14:paraId="66C1E20C" w14:textId="77777777" w:rsidR="002E3C3B" w:rsidRDefault="002E3C3B" w:rsidP="002E3C3B">
      <w:pPr>
        <w:pStyle w:val="Body0"/>
        <w:rPr>
          <w:rFonts w:ascii="Arial" w:hAnsi="Arial"/>
        </w:rPr>
      </w:pPr>
      <w:r>
        <w:t>Die Spezifikation des Modells ist identisch mit der Spezifikation der Zielwahl der Hauptaktivitäten (</w:t>
      </w:r>
      <w:proofErr w:type="spellStart"/>
      <w:r>
        <w:t>DestMajor</w:t>
      </w:r>
      <w:proofErr w:type="spellEnd"/>
      <w:r>
        <w:t>).</w:t>
      </w:r>
    </w:p>
    <w:p w14:paraId="3709DACC" w14:textId="77777777" w:rsidR="002E3C3B" w:rsidRPr="00A91B47" w:rsidRDefault="002E3C3B" w:rsidP="002E3C3B">
      <w:pPr>
        <w:pStyle w:val="Body0"/>
        <w:rPr>
          <w:rStyle w:val="GUIElement"/>
        </w:rPr>
      </w:pPr>
      <w:r w:rsidRPr="00A91B47">
        <w:rPr>
          <w:rStyle w:val="GUIElement"/>
        </w:rPr>
        <w:t>Moduswahl für Nebenaktivitäten (</w:t>
      </w:r>
      <w:proofErr w:type="spellStart"/>
      <w:r w:rsidRPr="00A91B47">
        <w:rPr>
          <w:rStyle w:val="GUIElement"/>
        </w:rPr>
        <w:t>ModeMinor</w:t>
      </w:r>
      <w:proofErr w:type="spellEnd"/>
      <w:r w:rsidRPr="00A91B47">
        <w:rPr>
          <w:rStyle w:val="GUIElement"/>
        </w:rPr>
        <w:t>)</w:t>
      </w:r>
    </w:p>
    <w:p w14:paraId="101BA84B" w14:textId="77777777" w:rsidR="002E3C3B" w:rsidRDefault="002E3C3B" w:rsidP="002E3C3B">
      <w:pPr>
        <w:pStyle w:val="Body0"/>
      </w:pPr>
      <w:r>
        <w:t xml:space="preserve">Zu jeder Aktivitätenausübung wird der Modus des zugehörigen Trips gewählt. Entsprechend der oben angesprochenen Abarbeitungsreihenfolge ist abwechselnd der Trip zur oder von der Aktivitätenausübung gemeint. </w:t>
      </w:r>
    </w:p>
    <w:p w14:paraId="1013F31B" w14:textId="77777777" w:rsidR="002E3C3B" w:rsidRDefault="002E3C3B" w:rsidP="002E3C3B">
      <w:pPr>
        <w:pStyle w:val="Body0"/>
      </w:pPr>
      <w:r>
        <w:t>Die zur Verfügung stehenden Modi sind der Hauptmodus und bei Zwischentouren zusätzlich die austauschbaren Modi.</w:t>
      </w:r>
    </w:p>
    <w:p w14:paraId="68620C93" w14:textId="77777777" w:rsidR="002E3C3B" w:rsidRDefault="002E3C3B" w:rsidP="002E3C3B">
      <w:pPr>
        <w:pStyle w:val="Body0"/>
      </w:pPr>
      <w:r>
        <w:t>Im Anschluss an die Moduswahl wird allen Trips ihre Fahrzeit aus den Kurzwegsuchen zugeordnet.</w:t>
      </w:r>
    </w:p>
    <w:p w14:paraId="1E293AFF" w14:textId="0FA24073" w:rsidR="00262EA1" w:rsidRPr="00890995" w:rsidRDefault="00262EA1" w:rsidP="00262EA1">
      <w:pPr>
        <w:pStyle w:val="Body0"/>
        <w:rPr>
          <w:rStyle w:val="GUIElement"/>
          <w:b w:val="0"/>
        </w:rPr>
      </w:pPr>
      <w:r w:rsidRPr="00890995">
        <w:rPr>
          <w:b/>
        </w:rPr>
        <w:lastRenderedPageBreak/>
        <w:t>Teilmodelle für die modellbasierte Variante</w:t>
      </w:r>
    </w:p>
    <w:p w14:paraId="6C398F8E" w14:textId="0E7503D7" w:rsidR="00427AF7" w:rsidRPr="00A91B47" w:rsidRDefault="00427AF7" w:rsidP="00A91B47">
      <w:pPr>
        <w:pStyle w:val="Body0"/>
        <w:rPr>
          <w:rStyle w:val="GUIElement"/>
        </w:rPr>
      </w:pPr>
      <w:r w:rsidRPr="00A91B47">
        <w:rPr>
          <w:rStyle w:val="GUIElement"/>
        </w:rPr>
        <w:t>Wahl der Anzahl an primären Touren (</w:t>
      </w:r>
      <w:proofErr w:type="spellStart"/>
      <w:r w:rsidRPr="00A91B47">
        <w:rPr>
          <w:rStyle w:val="GUIElement"/>
        </w:rPr>
        <w:t>TourFreqPrim</w:t>
      </w:r>
      <w:proofErr w:type="spellEnd"/>
      <w:r w:rsidRPr="00A91B47">
        <w:rPr>
          <w:rStyle w:val="GUIElement"/>
        </w:rPr>
        <w:t>)</w:t>
      </w:r>
    </w:p>
    <w:p w14:paraId="03A1AADE" w14:textId="495227F6" w:rsidR="005F0E4E" w:rsidRDefault="00427AF7" w:rsidP="005F0E4E">
      <w:pPr>
        <w:pStyle w:val="Body0"/>
        <w:rPr>
          <w:rFonts w:ascii="Arial" w:hAnsi="Arial"/>
        </w:rPr>
      </w:pPr>
      <w:r>
        <w:t xml:space="preserve">Zu jeder Person wird für jede von dieser Person wählbaren primären Aktivitäten eine zugehörige Anzahl an Touren gewählt. </w:t>
      </w:r>
      <w:r w:rsidR="005F0E4E">
        <w:t>Die ID der Aktivität, für welche die Anzahl der Touren gewählt wird, ist in der Spalte „</w:t>
      </w:r>
      <w:proofErr w:type="spellStart"/>
      <w:r w:rsidR="005F0E4E">
        <w:t>AddData</w:t>
      </w:r>
      <w:proofErr w:type="spellEnd"/>
      <w:r w:rsidR="005F0E4E">
        <w:t xml:space="preserve">“ der </w:t>
      </w:r>
      <w:r w:rsidR="00351541">
        <w:t xml:space="preserve">Tabelle Model </w:t>
      </w:r>
      <w:proofErr w:type="spellStart"/>
      <w:r w:rsidR="00351541">
        <w:t>Steps</w:t>
      </w:r>
      <w:proofErr w:type="spellEnd"/>
      <w:r w:rsidR="00351541">
        <w:t xml:space="preserve"> </w:t>
      </w:r>
      <w:r w:rsidR="005F0E4E">
        <w:t>definiert.</w:t>
      </w:r>
    </w:p>
    <w:p w14:paraId="253707E2" w14:textId="2F43754C" w:rsidR="00206C27" w:rsidRDefault="005F0E4E" w:rsidP="005F0E4E">
      <w:pPr>
        <w:pStyle w:val="Body0"/>
      </w:pPr>
      <w:r>
        <w:t xml:space="preserve">Bei der Definition der </w:t>
      </w:r>
      <w:r w:rsidR="00E03069">
        <w:t>Bevölkerungss</w:t>
      </w:r>
      <w:r>
        <w:t xml:space="preserve">egmente (also der Filter in der </w:t>
      </w:r>
      <w:r w:rsidR="00036E76">
        <w:t xml:space="preserve">Tabelle Model </w:t>
      </w:r>
      <w:proofErr w:type="spellStart"/>
      <w:r w:rsidR="00036E76">
        <w:t>Steps</w:t>
      </w:r>
      <w:proofErr w:type="spellEnd"/>
      <w:r>
        <w:t xml:space="preserve">) muss darauf geachtet werden, dass diese mit den entsprechenden Definitionen in der Wahl der </w:t>
      </w:r>
      <w:r>
        <w:rPr>
          <w:rStyle w:val="GUIElement"/>
        </w:rPr>
        <w:t xml:space="preserve">Standorte der primären Aktivitäten </w:t>
      </w:r>
      <w:r>
        <w:t>(</w:t>
      </w:r>
      <w:proofErr w:type="spellStart"/>
      <w:r>
        <w:t>PrimLoc</w:t>
      </w:r>
      <w:proofErr w:type="spellEnd"/>
      <w:r>
        <w:t xml:space="preserve">) kompatibel sind. Wird für eine Person die Anzahl an primären Touren gewählt, muss bereits ein Standort für die entsprechende Aktivität </w:t>
      </w:r>
      <w:r w:rsidR="002A2584">
        <w:t>gewählt worden sein</w:t>
      </w:r>
      <w:r>
        <w:t>. Ist dies nicht so, bricht das Python-Programm ab und es erscheint eine Fehlermeldung.</w:t>
      </w:r>
    </w:p>
    <w:p w14:paraId="59751EBE" w14:textId="7ACB5BA0" w:rsidR="005F0E4E" w:rsidRDefault="005F0E4E" w:rsidP="005F0E4E">
      <w:pPr>
        <w:pStyle w:val="Body0"/>
        <w:rPr>
          <w:rFonts w:ascii="Value" w:hAnsi="Value"/>
        </w:rPr>
      </w:pPr>
      <w:r>
        <w:t xml:space="preserve">Die Spezifikation des Modells befindet sich in den </w:t>
      </w:r>
      <w:r w:rsidR="00ED1D9F">
        <w:t xml:space="preserve">Tabellen </w:t>
      </w:r>
      <w:r>
        <w:t>„</w:t>
      </w:r>
      <w:proofErr w:type="spellStart"/>
      <w:r>
        <w:t>TourFreqE</w:t>
      </w:r>
      <w:proofErr w:type="spellEnd"/>
      <w:r>
        <w:t>“ und „</w:t>
      </w:r>
      <w:proofErr w:type="spellStart"/>
      <w:r>
        <w:t>TourFreqW</w:t>
      </w:r>
      <w:proofErr w:type="spellEnd"/>
      <w:r>
        <w:t xml:space="preserve">“, das Bezugsobjekt ist Person. Die Spalten </w:t>
      </w:r>
      <w:r w:rsidR="0047314F">
        <w:t>Result</w:t>
      </w:r>
      <w:r>
        <w:t xml:space="preserve">0, </w:t>
      </w:r>
      <w:r w:rsidR="0047314F">
        <w:t>Result</w:t>
      </w:r>
      <w:r>
        <w:t xml:space="preserve">1, </w:t>
      </w:r>
      <w:r w:rsidR="0047314F">
        <w:t>Result</w:t>
      </w:r>
      <w:r>
        <w:t xml:space="preserve">2 und </w:t>
      </w:r>
      <w:r w:rsidR="0047314F">
        <w:t>Result</w:t>
      </w:r>
      <w:r>
        <w:t>3 enthalten die Nutzen</w:t>
      </w:r>
      <w:r w:rsidR="002A2584">
        <w:t>parameter zu den</w:t>
      </w:r>
      <w:r>
        <w:t xml:space="preserve"> jeweiligen Alternativen. Beachten Sie, dass der Spaltenname keine Auswirkung auf das Modell hat. Der Wert der Alternative ist in der ersten Zeile (mit </w:t>
      </w:r>
      <w:r w:rsidR="00566951">
        <w:t xml:space="preserve">Attribute </w:t>
      </w:r>
      <w:proofErr w:type="spellStart"/>
      <w:r w:rsidR="00566951">
        <w:t>expression</w:t>
      </w:r>
      <w:proofErr w:type="spellEnd"/>
      <w:r w:rsidR="00566951">
        <w:t xml:space="preserve"> </w:t>
      </w:r>
      <w:r>
        <w:t xml:space="preserve">= </w:t>
      </w:r>
      <w:proofErr w:type="spellStart"/>
      <w:r w:rsidR="002C44C8">
        <w:t>ChoiceID</w:t>
      </w:r>
      <w:proofErr w:type="spellEnd"/>
      <w:r>
        <w:t>) definiert.</w:t>
      </w:r>
    </w:p>
    <w:p w14:paraId="78242613" w14:textId="77777777" w:rsidR="005F0E4E" w:rsidRDefault="005F0E4E" w:rsidP="005F0E4E">
      <w:pPr>
        <w:pStyle w:val="Body0"/>
      </w:pPr>
      <w:r>
        <w:t>Der Nutzen einer Alternative ergibt sich als Summe der Produkte aus den Attributausdrücken und ihren zugehörigen Parametern. Bei Bedarf können an dieser Stelle weitere Attribut-Ausdrücke hinzugefügt werden. Falls eine weitere Alternative hinzugefügt werden soll, muss dazu ein weiteres benutzerdefiniertes Attribut eingefügt werden (in diesem Fall würde sich ein BDA mit Namen „4“ anbieten).</w:t>
      </w:r>
    </w:p>
    <w:p w14:paraId="77452A60" w14:textId="1F866E0D" w:rsidR="00427AF7" w:rsidRDefault="00427AF7" w:rsidP="005F0E4E">
      <w:pPr>
        <w:pStyle w:val="Body0"/>
      </w:pPr>
      <w:r>
        <w:t xml:space="preserve">Das Wahlmodell ist das </w:t>
      </w:r>
      <w:r w:rsidR="006E663E">
        <w:t xml:space="preserve">oben unter Punkt </w:t>
      </w:r>
      <w:r w:rsidR="0095598B">
        <w:t xml:space="preserve">7 </w:t>
      </w:r>
      <w:r w:rsidR="006E663E">
        <w:t>im Abschnitt „</w:t>
      </w:r>
      <w:r w:rsidR="0095598B">
        <w:t>Modellberechnung</w:t>
      </w:r>
      <w:r w:rsidR="006E663E">
        <w:t xml:space="preserve">“ </w:t>
      </w:r>
      <w:r>
        <w:t>angesprochene Standardwahlmodell für diskrete Entscheidungen mit wenigen Alternativen.</w:t>
      </w:r>
    </w:p>
    <w:p w14:paraId="3377A561" w14:textId="77777777" w:rsidR="00427AF7" w:rsidRPr="00A91B47" w:rsidRDefault="00427AF7" w:rsidP="00A91B47">
      <w:pPr>
        <w:pStyle w:val="Body0"/>
        <w:rPr>
          <w:rStyle w:val="GUIElement"/>
        </w:rPr>
      </w:pPr>
      <w:r w:rsidRPr="00A91B47">
        <w:rPr>
          <w:rStyle w:val="GUIElement"/>
        </w:rPr>
        <w:t>Wahl der Anzahl an sekundären Touren (</w:t>
      </w:r>
      <w:proofErr w:type="spellStart"/>
      <w:r w:rsidRPr="00A91B47">
        <w:rPr>
          <w:rStyle w:val="GUIElement"/>
        </w:rPr>
        <w:t>TourFreqSec</w:t>
      </w:r>
      <w:proofErr w:type="spellEnd"/>
      <w:r w:rsidRPr="00A91B47">
        <w:rPr>
          <w:rStyle w:val="GUIElement"/>
        </w:rPr>
        <w:t>)</w:t>
      </w:r>
    </w:p>
    <w:p w14:paraId="10104180" w14:textId="44E5C84E" w:rsidR="00427AF7" w:rsidRDefault="00427AF7" w:rsidP="00A91B47">
      <w:pPr>
        <w:pStyle w:val="Body0"/>
      </w:pPr>
      <w:r>
        <w:t xml:space="preserve">Zu jeder Person wird die Anzahl an sekundären Touren gewählt. </w:t>
      </w:r>
    </w:p>
    <w:p w14:paraId="3D1520C4" w14:textId="3E42261D" w:rsidR="00204160" w:rsidRDefault="00204160" w:rsidP="00204160">
      <w:pPr>
        <w:pStyle w:val="Body0"/>
        <w:rPr>
          <w:rFonts w:ascii="Arial" w:hAnsi="Arial"/>
        </w:rPr>
      </w:pPr>
      <w:r>
        <w:t xml:space="preserve">Die Spezifikation des Modells befindet sich in der </w:t>
      </w:r>
      <w:r w:rsidR="000C478E">
        <w:t xml:space="preserve">Tabelle </w:t>
      </w:r>
      <w:r>
        <w:t>„</w:t>
      </w:r>
      <w:proofErr w:type="spellStart"/>
      <w:r>
        <w:t>TourFreqO</w:t>
      </w:r>
      <w:proofErr w:type="spellEnd"/>
      <w:r>
        <w:t>“. Sie ist identisch aufgebaut wie die Listen im vorigen Abschnitt. Das Bezugsobjekt ist die Person.</w:t>
      </w:r>
    </w:p>
    <w:p w14:paraId="5AAD7502" w14:textId="0D2392D0" w:rsidR="00427AF7" w:rsidRDefault="00427AF7" w:rsidP="00A91B47">
      <w:pPr>
        <w:pStyle w:val="Body0"/>
      </w:pPr>
      <w:r>
        <w:t>Das Wahlmodell ist identisch zum obigen Standardwahlmodell.</w:t>
      </w:r>
    </w:p>
    <w:p w14:paraId="4B6EBFB1" w14:textId="77777777" w:rsidR="00427AF7" w:rsidRPr="00A91B47" w:rsidRDefault="00427AF7" w:rsidP="00A91B47">
      <w:pPr>
        <w:pStyle w:val="Body0"/>
        <w:rPr>
          <w:rStyle w:val="GUIElement"/>
        </w:rPr>
      </w:pPr>
      <w:r w:rsidRPr="00A91B47">
        <w:rPr>
          <w:rStyle w:val="GUIElement"/>
        </w:rPr>
        <w:t>Wahl der Anzahl an Zwischenhalten (</w:t>
      </w:r>
      <w:proofErr w:type="spellStart"/>
      <w:r w:rsidRPr="00A91B47">
        <w:rPr>
          <w:rStyle w:val="GUIElement"/>
        </w:rPr>
        <w:t>TourStopFreq</w:t>
      </w:r>
      <w:proofErr w:type="spellEnd"/>
      <w:r w:rsidRPr="00A91B47">
        <w:rPr>
          <w:rStyle w:val="GUIElement"/>
        </w:rPr>
        <w:t>)</w:t>
      </w:r>
    </w:p>
    <w:p w14:paraId="72BCCDB4" w14:textId="7C8F65D9" w:rsidR="00427AF7" w:rsidRDefault="00427AF7" w:rsidP="00A91B47">
      <w:pPr>
        <w:pStyle w:val="Body0"/>
      </w:pPr>
      <w:r>
        <w:t>Zu jeder Tour wird die Anzahl zusätzlicher ein- und ausgehender Aufenthalte gewählt (</w:t>
      </w:r>
      <w:proofErr w:type="spellStart"/>
      <w:r>
        <w:t>inbound</w:t>
      </w:r>
      <w:proofErr w:type="spellEnd"/>
      <w:r>
        <w:t xml:space="preserve"> and </w:t>
      </w:r>
      <w:proofErr w:type="spellStart"/>
      <w:r>
        <w:t>outbound</w:t>
      </w:r>
      <w:proofErr w:type="spellEnd"/>
      <w:r>
        <w:t xml:space="preserve"> </w:t>
      </w:r>
      <w:proofErr w:type="spellStart"/>
      <w:r>
        <w:t>stops</w:t>
      </w:r>
      <w:proofErr w:type="spellEnd"/>
      <w:r>
        <w:t xml:space="preserve">). </w:t>
      </w:r>
      <w:r w:rsidR="008D006F">
        <w:t>Aus</w:t>
      </w:r>
      <w:r>
        <w:t>gehende Aufenthalte entsprechen dabei Zwischenaktivitäten, die auf dem Weg zur Hauptaktivität liegen.</w:t>
      </w:r>
    </w:p>
    <w:p w14:paraId="502C5B84" w14:textId="77777777" w:rsidR="00427AF7" w:rsidRDefault="00427AF7" w:rsidP="00A91B47">
      <w:pPr>
        <w:pStyle w:val="Body0"/>
      </w:pPr>
      <w:r>
        <w:t>Das Wahlmodell entspricht wieder dem Standardwahlmodell.</w:t>
      </w:r>
    </w:p>
    <w:p w14:paraId="3029A032" w14:textId="26FB4463" w:rsidR="00204160" w:rsidRDefault="00204160" w:rsidP="00204160">
      <w:pPr>
        <w:pStyle w:val="Body0"/>
        <w:rPr>
          <w:rFonts w:ascii="Arial" w:hAnsi="Arial"/>
        </w:rPr>
      </w:pPr>
      <w:r>
        <w:t xml:space="preserve">Die Spezifikation des Modells befindet sich in den </w:t>
      </w:r>
      <w:r w:rsidR="00B26980">
        <w:t xml:space="preserve">Tabellen </w:t>
      </w:r>
      <w:r>
        <w:t>„</w:t>
      </w:r>
      <w:proofErr w:type="spellStart"/>
      <w:r>
        <w:t>Stop</w:t>
      </w:r>
      <w:r w:rsidR="00BD2B8A">
        <w:t>Freq</w:t>
      </w:r>
      <w:r>
        <w:t>InbE</w:t>
      </w:r>
      <w:proofErr w:type="spellEnd"/>
      <w:r>
        <w:t>“, „</w:t>
      </w:r>
      <w:proofErr w:type="spellStart"/>
      <w:r w:rsidR="00BD2B8A">
        <w:t>StopFreq</w:t>
      </w:r>
      <w:r>
        <w:t>InbO</w:t>
      </w:r>
      <w:proofErr w:type="spellEnd"/>
      <w:r>
        <w:t>“, „</w:t>
      </w:r>
      <w:proofErr w:type="spellStart"/>
      <w:r w:rsidR="00BD2B8A">
        <w:t>StopFreq</w:t>
      </w:r>
      <w:r>
        <w:t>InbW</w:t>
      </w:r>
      <w:proofErr w:type="spellEnd"/>
      <w:r>
        <w:t>“, „</w:t>
      </w:r>
      <w:proofErr w:type="spellStart"/>
      <w:r w:rsidR="00BD2B8A">
        <w:t>StopFreq</w:t>
      </w:r>
      <w:r>
        <w:t>OutbE</w:t>
      </w:r>
      <w:proofErr w:type="spellEnd"/>
      <w:r>
        <w:t>“, „</w:t>
      </w:r>
      <w:proofErr w:type="spellStart"/>
      <w:r w:rsidR="00BD2B8A">
        <w:t>StopFreq</w:t>
      </w:r>
      <w:r>
        <w:t>OutbO</w:t>
      </w:r>
      <w:proofErr w:type="spellEnd"/>
      <w:r>
        <w:t>“ und „</w:t>
      </w:r>
      <w:proofErr w:type="spellStart"/>
      <w:r w:rsidR="00BD2B8A">
        <w:t>StopFreq</w:t>
      </w:r>
      <w:r>
        <w:t>OutbW</w:t>
      </w:r>
      <w:proofErr w:type="spellEnd"/>
      <w:r>
        <w:t>“. Sie sind identisch aufgebaut wie die Listen in den vorigen Abschnitten. Das Bezugsobjekt ist die Tour, das Wahlmodell entspricht wieder dem Standardwahlmodell.</w:t>
      </w:r>
    </w:p>
    <w:p w14:paraId="50BFAACC" w14:textId="77777777" w:rsidR="00427AF7" w:rsidRPr="00A91B47" w:rsidRDefault="00427AF7" w:rsidP="00A91B47">
      <w:pPr>
        <w:pStyle w:val="Body0"/>
        <w:rPr>
          <w:rStyle w:val="GUIElement"/>
        </w:rPr>
      </w:pPr>
      <w:r w:rsidRPr="00A91B47">
        <w:rPr>
          <w:rStyle w:val="GUIElement"/>
        </w:rPr>
        <w:t>Wahl der Anzahl an Zwischentouren (</w:t>
      </w:r>
      <w:proofErr w:type="spellStart"/>
      <w:r w:rsidRPr="00A91B47">
        <w:rPr>
          <w:rStyle w:val="GUIElement"/>
        </w:rPr>
        <w:t>SubtourFreq</w:t>
      </w:r>
      <w:proofErr w:type="spellEnd"/>
      <w:r w:rsidRPr="00A91B47">
        <w:rPr>
          <w:rStyle w:val="GUIElement"/>
        </w:rPr>
        <w:t>)</w:t>
      </w:r>
    </w:p>
    <w:p w14:paraId="640837C3" w14:textId="51FE7408" w:rsidR="00427AF7" w:rsidRDefault="00427AF7" w:rsidP="00A91B47">
      <w:pPr>
        <w:pStyle w:val="Body0"/>
      </w:pPr>
      <w:r>
        <w:t>Zu jeder primären Tour wird entschieden, ob es eine Zwischentour gibt und wenn ja, wieviel Zwischenhalte diese hat. Eine Zwischentour ist eine Tour, die bei dem Standort startet und endet, an de</w:t>
      </w:r>
      <w:r w:rsidR="00621F31">
        <w:t>m</w:t>
      </w:r>
      <w:r>
        <w:t xml:space="preserve"> die primäre Aktivität ausgeführt wird. Sie hat ein oder zwei Aufenthalte, nach denen der Weg wieder zurück zum Ausgangstandort führt.</w:t>
      </w:r>
      <w:r w:rsidR="00204160">
        <w:t xml:space="preserve"> Zwischentouren können nur bei primären Touren auftreten.</w:t>
      </w:r>
    </w:p>
    <w:p w14:paraId="121C1FE7" w14:textId="107B539F" w:rsidR="00204160" w:rsidRDefault="00204160" w:rsidP="00204160">
      <w:pPr>
        <w:pStyle w:val="Body0"/>
        <w:rPr>
          <w:rFonts w:ascii="Arial" w:hAnsi="Arial"/>
        </w:rPr>
      </w:pPr>
      <w:r>
        <w:t xml:space="preserve">Die Spezifikation des Modells befindet sich in den </w:t>
      </w:r>
      <w:r w:rsidR="00061D45">
        <w:t xml:space="preserve">Tabellen </w:t>
      </w:r>
      <w:r>
        <w:t>„</w:t>
      </w:r>
      <w:proofErr w:type="spellStart"/>
      <w:r>
        <w:t>SubFreqE</w:t>
      </w:r>
      <w:proofErr w:type="spellEnd"/>
      <w:r>
        <w:t>“ und „</w:t>
      </w:r>
      <w:proofErr w:type="spellStart"/>
      <w:r>
        <w:t>SubFreqW</w:t>
      </w:r>
      <w:proofErr w:type="spellEnd"/>
      <w:r>
        <w:t>“. Sie sind identisch aufgebaut wie die Listen in den vorigen Abschnitten. Das Bezugsobjekt ist die Tour, das Wahlmodell entspricht wieder dem Standardwahlmodell.</w:t>
      </w:r>
    </w:p>
    <w:p w14:paraId="5F823758" w14:textId="0B393ABD" w:rsidR="00427AF7" w:rsidRDefault="00427AF7" w:rsidP="00A91B47">
      <w:pPr>
        <w:pStyle w:val="Body0"/>
      </w:pPr>
      <w:r>
        <w:t xml:space="preserve">Beim Wahlmodell stehen als Alternativen 0, 1, oder 2 zur Verfügung. Die Alternative 0 steht für „keine Zwischentour“, 1 steht für „Zwischentour mit einem Aufenthalt“, 2 steht für „Zwischentour mit 2 Aufenthalten“. </w:t>
      </w:r>
    </w:p>
    <w:p w14:paraId="219203E9" w14:textId="77777777" w:rsidR="00427AF7" w:rsidRPr="00A91B47" w:rsidRDefault="00427AF7" w:rsidP="00A91B47">
      <w:pPr>
        <w:pStyle w:val="Body0"/>
        <w:rPr>
          <w:rStyle w:val="GUIElement"/>
        </w:rPr>
      </w:pPr>
      <w:r w:rsidRPr="00A91B47">
        <w:rPr>
          <w:rStyle w:val="GUIElement"/>
        </w:rPr>
        <w:lastRenderedPageBreak/>
        <w:t>Wahl des Aktivitätentyps (</w:t>
      </w:r>
      <w:proofErr w:type="spellStart"/>
      <w:r w:rsidRPr="00A91B47">
        <w:rPr>
          <w:rStyle w:val="GUIElement"/>
        </w:rPr>
        <w:t>ActType</w:t>
      </w:r>
      <w:proofErr w:type="spellEnd"/>
      <w:r w:rsidRPr="00A91B47">
        <w:rPr>
          <w:rStyle w:val="GUIElement"/>
        </w:rPr>
        <w:t>)</w:t>
      </w:r>
    </w:p>
    <w:p w14:paraId="79ACCC6B" w14:textId="17C467A9" w:rsidR="00427AF7" w:rsidRDefault="00427AF7" w:rsidP="00A91B47">
      <w:pPr>
        <w:pStyle w:val="Body0"/>
      </w:pPr>
      <w:r>
        <w:t xml:space="preserve">Zu jedem Aufenthalt wird die zugehörige Aktivität gewählt. Da primäre Aktivitäten nur als Hauptaktivitäten von primären Touren auftauchen, können an dieser Stelle nur sekundäre Aktivitäten gewählt werden. Insbesondere werden hier auch die Hauptaktivitäten </w:t>
      </w:r>
      <w:r w:rsidR="00621F31">
        <w:t xml:space="preserve">(also die zentralen Aktivitäten) </w:t>
      </w:r>
      <w:r>
        <w:t xml:space="preserve">von sekundären Touren </w:t>
      </w:r>
      <w:r w:rsidR="00621F31">
        <w:t xml:space="preserve">(also von Touren, die keine primäre Aktivität besitzen) </w:t>
      </w:r>
      <w:r>
        <w:t>festgelegt.</w:t>
      </w:r>
    </w:p>
    <w:p w14:paraId="70FE1D24" w14:textId="50ADA73B" w:rsidR="00204160" w:rsidRDefault="00204160" w:rsidP="00204160">
      <w:pPr>
        <w:pStyle w:val="Body0"/>
        <w:rPr>
          <w:rFonts w:ascii="Arial" w:hAnsi="Arial"/>
        </w:rPr>
      </w:pPr>
      <w:r>
        <w:t xml:space="preserve">Die Spezifikation des Modells befindet sich in der </w:t>
      </w:r>
      <w:r w:rsidR="00FA08A4">
        <w:t xml:space="preserve">Tabelle </w:t>
      </w:r>
      <w:r>
        <w:t>„</w:t>
      </w:r>
      <w:proofErr w:type="spellStart"/>
      <w:r>
        <w:t>ActType</w:t>
      </w:r>
      <w:proofErr w:type="spellEnd"/>
      <w:r>
        <w:t xml:space="preserve">“. Sie ist identisch aufgebaut wie die Listen in den vorigen Abschnitten. Es ist zu beachten, dass die Alternativausprägung (also der Aktivitäten-Typ) nicht durch die Spaltenüberschrift (also den Namen des </w:t>
      </w:r>
      <w:r w:rsidR="00094425">
        <w:t>b</w:t>
      </w:r>
      <w:r>
        <w:t xml:space="preserve">enutzerdefinierten Attributs) definiert wird. Die Ausprägungen der zu wählenden Alternativen befindet sich in der Zeile mit </w:t>
      </w:r>
      <w:r w:rsidR="00E52A5D">
        <w:t xml:space="preserve">Attribute </w:t>
      </w:r>
      <w:proofErr w:type="spellStart"/>
      <w:r w:rsidR="00E52A5D">
        <w:t>expression</w:t>
      </w:r>
      <w:proofErr w:type="spellEnd"/>
      <w:r w:rsidR="00E52A5D">
        <w:t xml:space="preserve"> = </w:t>
      </w:r>
      <w:proofErr w:type="spellStart"/>
      <w:r w:rsidR="00E52A5D">
        <w:t>ChoiceID</w:t>
      </w:r>
      <w:proofErr w:type="spellEnd"/>
      <w:r>
        <w:t>. Hier stehen die zu den Aktivitäten-Typen gehörenden IDs. Die IDs sind in der Aktivitätenliste definiert.</w:t>
      </w:r>
    </w:p>
    <w:p w14:paraId="5FB0E2E4" w14:textId="77777777" w:rsidR="00204160" w:rsidRDefault="00204160" w:rsidP="00204160">
      <w:pPr>
        <w:pStyle w:val="Body0"/>
      </w:pPr>
      <w:r>
        <w:t>Das Bezugsobjekt ist die Aktivitätsausübung, das Wahlmodell entspricht wieder dem Standardwahlmodell.</w:t>
      </w:r>
    </w:p>
    <w:p w14:paraId="728299EC" w14:textId="0D65FA1B" w:rsidR="00427AF7" w:rsidRPr="00A91B47" w:rsidRDefault="00427AF7" w:rsidP="00A91B47">
      <w:pPr>
        <w:pStyle w:val="Body0"/>
        <w:rPr>
          <w:rStyle w:val="GUIElement"/>
        </w:rPr>
      </w:pPr>
      <w:r w:rsidRPr="00A91B47">
        <w:rPr>
          <w:rStyle w:val="GUIElement"/>
        </w:rPr>
        <w:t xml:space="preserve">Wahl der Dauer der </w:t>
      </w:r>
      <w:r w:rsidR="00C24893" w:rsidRPr="00A91B47">
        <w:rPr>
          <w:rStyle w:val="GUIElement"/>
        </w:rPr>
        <w:t>Aktivität</w:t>
      </w:r>
      <w:r w:rsidR="00C24893">
        <w:rPr>
          <w:rStyle w:val="GUIElement"/>
        </w:rPr>
        <w:t>sausübungen</w:t>
      </w:r>
      <w:r w:rsidR="00C24893" w:rsidRPr="00A91B47">
        <w:rPr>
          <w:rStyle w:val="GUIElement"/>
        </w:rPr>
        <w:t xml:space="preserve"> </w:t>
      </w:r>
      <w:r w:rsidRPr="00A91B47">
        <w:rPr>
          <w:rStyle w:val="GUIElement"/>
        </w:rPr>
        <w:t>(</w:t>
      </w:r>
      <w:proofErr w:type="spellStart"/>
      <w:r w:rsidRPr="00A91B47">
        <w:rPr>
          <w:rStyle w:val="GUIElement"/>
        </w:rPr>
        <w:t>ActDur</w:t>
      </w:r>
      <w:proofErr w:type="spellEnd"/>
      <w:r w:rsidRPr="00A91B47">
        <w:rPr>
          <w:rStyle w:val="GUIElement"/>
        </w:rPr>
        <w:t>)</w:t>
      </w:r>
    </w:p>
    <w:p w14:paraId="1757E860" w14:textId="40BA543C" w:rsidR="00427AF7" w:rsidRDefault="00427AF7" w:rsidP="00A91B47">
      <w:pPr>
        <w:pStyle w:val="Body0"/>
      </w:pPr>
      <w:r>
        <w:t xml:space="preserve">Zu jeder Aktivität wird die Dauer ihrer </w:t>
      </w:r>
      <w:r w:rsidR="00C24893">
        <w:t xml:space="preserve">Ausübung </w:t>
      </w:r>
      <w:r>
        <w:t xml:space="preserve">gewählt. Das Wahlmodell unterscheidet sich von allen anderen bisherigen diskreten Wahlmodellen. Zu jeder Nachfrageschicht gehört eine geeignete Verteilungsfunktion mitsamt </w:t>
      </w:r>
      <w:r w:rsidR="00C30E09">
        <w:t xml:space="preserve">bestimmter </w:t>
      </w:r>
      <w:r>
        <w:t xml:space="preserve">Parameter, auf deren Grundlage dann die Dauer der </w:t>
      </w:r>
      <w:r w:rsidR="00C24893">
        <w:t xml:space="preserve">Aktivitätsausübungen </w:t>
      </w:r>
      <w:r>
        <w:t>gewählt wird.</w:t>
      </w:r>
    </w:p>
    <w:p w14:paraId="463BC140" w14:textId="319878CD" w:rsidR="00204160" w:rsidRDefault="00204160" w:rsidP="00204160">
      <w:pPr>
        <w:pStyle w:val="Body0"/>
      </w:pPr>
      <w:r>
        <w:t xml:space="preserve">Die Spezifikation des Modells befindet sich in </w:t>
      </w:r>
      <w:r w:rsidR="00987E48">
        <w:t xml:space="preserve">der </w:t>
      </w:r>
      <w:r w:rsidR="00324E6F">
        <w:t xml:space="preserve">Tabelle </w:t>
      </w:r>
      <w:r>
        <w:t>„</w:t>
      </w:r>
      <w:proofErr w:type="spellStart"/>
      <w:r>
        <w:t>ActDur</w:t>
      </w:r>
      <w:proofErr w:type="spellEnd"/>
      <w:r>
        <w:t xml:space="preserve">“, das Bezugsobjekt ist die Aktivitätsausübung. Die Listen sind etwas anders aufgebaut als die vorherigen Listen. Das Attribut </w:t>
      </w:r>
      <w:r w:rsidR="001C20B0">
        <w:t>‚</w:t>
      </w:r>
      <w:r w:rsidR="003C3C45">
        <w:t xml:space="preserve">Attribute </w:t>
      </w:r>
      <w:proofErr w:type="spellStart"/>
      <w:r w:rsidR="003C3C45">
        <w:t>expression</w:t>
      </w:r>
      <w:proofErr w:type="spellEnd"/>
      <w:r w:rsidR="001C20B0">
        <w:t>‘</w:t>
      </w:r>
      <w:r>
        <w:t xml:space="preserve"> fungiert hier wie ein Filter: die dort angegebene Bedingung definiert die Nachfrageschicht. Die weiteren Parameter definieren die Verteilungsfunktion für die Dauer der Aktivitätenausübung.</w:t>
      </w:r>
    </w:p>
    <w:p w14:paraId="7D71864B" w14:textId="662809C5" w:rsidR="00204160" w:rsidRDefault="00204160" w:rsidP="00204160">
      <w:pPr>
        <w:pStyle w:val="Body0"/>
      </w:pPr>
      <w:r>
        <w:t>Die Modelle für Aktivitäten aus Zwischentouren und sonstigen Aktivitäten unterscheiden sich. Die Dauern für Zwischentouren sind im Mittel kürzer.</w:t>
      </w:r>
    </w:p>
    <w:p w14:paraId="0739E77B" w14:textId="77777777" w:rsidR="00204160" w:rsidRDefault="00204160" w:rsidP="00204160">
      <w:pPr>
        <w:pStyle w:val="Body0"/>
      </w:pPr>
      <w:r>
        <w:t xml:space="preserve">Es stehen drei verschiedene Verteilungsfunktionen für die Aktivitätendauern zur Verfügung: </w:t>
      </w:r>
      <w:proofErr w:type="spellStart"/>
      <w:r>
        <w:t>Weibull</w:t>
      </w:r>
      <w:proofErr w:type="spellEnd"/>
      <w:r>
        <w:t xml:space="preserve">, </w:t>
      </w:r>
      <w:proofErr w:type="gramStart"/>
      <w:r>
        <w:t>Normal</w:t>
      </w:r>
      <w:proofErr w:type="gramEnd"/>
      <w:r>
        <w:t xml:space="preserve"> und </w:t>
      </w:r>
      <w:proofErr w:type="spellStart"/>
      <w:r>
        <w:t>LogNormal</w:t>
      </w:r>
      <w:proofErr w:type="spellEnd"/>
      <w:r>
        <w:t>.</w:t>
      </w:r>
    </w:p>
    <w:p w14:paraId="227A653F" w14:textId="77777777" w:rsidR="00427AF7" w:rsidRPr="00A91B47" w:rsidRDefault="00427AF7" w:rsidP="00A91B47">
      <w:pPr>
        <w:pStyle w:val="Body0"/>
        <w:rPr>
          <w:rStyle w:val="GUIElement"/>
        </w:rPr>
      </w:pPr>
      <w:r w:rsidRPr="00A91B47">
        <w:rPr>
          <w:rStyle w:val="GUIElement"/>
        </w:rPr>
        <w:t>Wahl der Tageszeit (</w:t>
      </w:r>
      <w:proofErr w:type="spellStart"/>
      <w:r w:rsidRPr="00A91B47">
        <w:rPr>
          <w:rStyle w:val="GUIElement"/>
        </w:rPr>
        <w:t>StartTime</w:t>
      </w:r>
      <w:proofErr w:type="spellEnd"/>
      <w:r w:rsidRPr="00A91B47">
        <w:rPr>
          <w:rStyle w:val="GUIElement"/>
        </w:rPr>
        <w:t>)</w:t>
      </w:r>
    </w:p>
    <w:p w14:paraId="4C8AE878" w14:textId="0A2881FD" w:rsidR="00427AF7" w:rsidRDefault="00E9396E" w:rsidP="00A91B47">
      <w:pPr>
        <w:pStyle w:val="Body0"/>
      </w:pPr>
      <w:r>
        <w:t xml:space="preserve">Bei der Tageszeitwahl </w:t>
      </w:r>
      <w:r w:rsidR="00427AF7">
        <w:t xml:space="preserve">wird je Tour nur die Startzeit der Hauptaktivitätsausübung gewählt. Alle anderen Zeiten ergeben sich daraus automatisch, da sowohl die Dauern der </w:t>
      </w:r>
      <w:r w:rsidR="00911118">
        <w:t xml:space="preserve">Aktivitätsausübungen </w:t>
      </w:r>
      <w:r w:rsidR="00427AF7">
        <w:t>als auch die Fahrzeiten (aus den entsprechenden Fahrzeitenmatrizen) bekannt sind.</w:t>
      </w:r>
      <w:r w:rsidR="00427AF7" w:rsidRPr="00E0097E">
        <w:t xml:space="preserve"> </w:t>
      </w:r>
      <w:r w:rsidR="00427AF7">
        <w:t xml:space="preserve">Die Startzeiten der </w:t>
      </w:r>
      <w:r w:rsidR="00911118">
        <w:t xml:space="preserve">Aktivitätsausübungen </w:t>
      </w:r>
      <w:r w:rsidR="00427AF7">
        <w:t xml:space="preserve">werden so gewählt, dass </w:t>
      </w:r>
      <w:r w:rsidR="00C30E09">
        <w:t xml:space="preserve">über alle </w:t>
      </w:r>
      <w:r w:rsidR="0076735E">
        <w:t xml:space="preserve">Aktivitätsausübungen </w:t>
      </w:r>
      <w:r w:rsidR="00427AF7">
        <w:t xml:space="preserve">aggregiert die zur Aktivität gehörige Ganglinie möglichst gut getroffen wird. </w:t>
      </w:r>
    </w:p>
    <w:p w14:paraId="6A644071" w14:textId="45297516" w:rsidR="00874B39" w:rsidRDefault="00427AF7" w:rsidP="00A91B47">
      <w:pPr>
        <w:pStyle w:val="Body0"/>
      </w:pPr>
      <w:r>
        <w:t xml:space="preserve">Das im Skript-Beispiel implementierte Modell zur Wahl der Tageszeit ist ein eher einfaches Modell und </w:t>
      </w:r>
      <w:r w:rsidR="00953D3D">
        <w:t xml:space="preserve">entspricht nicht, im Gegensatz zu den meisten anderen </w:t>
      </w:r>
      <w:r w:rsidR="00D553F0">
        <w:t>hier eingesetzten Teil-</w:t>
      </w:r>
      <w:r w:rsidR="00953D3D">
        <w:t xml:space="preserve">Modellen, </w:t>
      </w:r>
      <w:r>
        <w:t>eine</w:t>
      </w:r>
      <w:r w:rsidR="00874B39">
        <w:t>r</w:t>
      </w:r>
      <w:r>
        <w:t xml:space="preserve"> nutzenbasierten Wahl. Es reproduziert so gut wie möglich die fest vorgegebene Verteilung de</w:t>
      </w:r>
      <w:r w:rsidR="00874B39">
        <w:t xml:space="preserve">s Beginns einer </w:t>
      </w:r>
      <w:r w:rsidR="00C105F5">
        <w:t>Aktivitätsausübung</w:t>
      </w:r>
      <w:r w:rsidR="00953D3D">
        <w:t xml:space="preserve"> und</w:t>
      </w:r>
      <w:r>
        <w:t xml:space="preserve"> ist damit nicht sensitiv gegenüber Angebotsänderungen. </w:t>
      </w:r>
      <w:r w:rsidR="00AF1CB5">
        <w:t xml:space="preserve">Die Startzeiten </w:t>
      </w:r>
      <w:r w:rsidR="00B218C4">
        <w:t xml:space="preserve">verschiedener Touren </w:t>
      </w:r>
      <w:r w:rsidR="00AF1CB5">
        <w:t>werden nicht auf Überlappungsfreiheit überprüft</w:t>
      </w:r>
      <w:r w:rsidR="00354DA0">
        <w:t>. Es kann somit vorkommen, dass</w:t>
      </w:r>
      <w:r w:rsidR="009E554B">
        <w:t xml:space="preserve"> Touren </w:t>
      </w:r>
      <w:r w:rsidR="00BC0E9A">
        <w:t xml:space="preserve">einer Person </w:t>
      </w:r>
      <w:r w:rsidR="009E554B">
        <w:t>parallel</w:t>
      </w:r>
      <w:r w:rsidR="00BC0E9A">
        <w:t xml:space="preserve"> ablaufen.</w:t>
      </w:r>
    </w:p>
    <w:p w14:paraId="47E23603" w14:textId="76339319" w:rsidR="00427AF7" w:rsidRDefault="00427AF7" w:rsidP="00A91B47">
      <w:pPr>
        <w:pStyle w:val="Body0"/>
      </w:pPr>
      <w:r>
        <w:t>Für viele Analysen ist ein solches Modell völlig ausrei</w:t>
      </w:r>
      <w:r w:rsidR="00874B39">
        <w:t>c</w:t>
      </w:r>
      <w:r>
        <w:t xml:space="preserve">hend. Falls </w:t>
      </w:r>
      <w:r w:rsidR="00C105F5">
        <w:t xml:space="preserve">Sie </w:t>
      </w:r>
      <w:r>
        <w:t>allerdings Modifikationen wie beispielsweise sich zeitlich ändernde Angebote analysieren möchte</w:t>
      </w:r>
      <w:r w:rsidR="00C105F5">
        <w:t>n</w:t>
      </w:r>
      <w:r>
        <w:t>, wäre ein anderes Wahlmodell der Tageszeit notwendig.</w:t>
      </w:r>
    </w:p>
    <w:p w14:paraId="339F1055" w14:textId="5DC8B22A" w:rsidR="00953D3D" w:rsidRPr="00F8242C" w:rsidRDefault="00953D3D" w:rsidP="00A91B47">
      <w:pPr>
        <w:pStyle w:val="Body0"/>
      </w:pPr>
      <w:r>
        <w:t xml:space="preserve">Die Spezifikation des Modells befindet sich in der </w:t>
      </w:r>
      <w:r w:rsidR="00513443">
        <w:t xml:space="preserve">Tabelle </w:t>
      </w:r>
      <w:r>
        <w:t>„</w:t>
      </w:r>
      <w:proofErr w:type="spellStart"/>
      <w:r>
        <w:t>StartTime</w:t>
      </w:r>
      <w:proofErr w:type="spellEnd"/>
      <w:r>
        <w:t xml:space="preserve">“, das Bezugsobjekt ist die Aktivitätsausübung der Hauptaktivität einer Tour. Die Liste ist ähnlich der vorigen aufgebaut. Das Attribut </w:t>
      </w:r>
      <w:r w:rsidR="001C20B0">
        <w:t>‚</w:t>
      </w:r>
      <w:r w:rsidR="003324D6">
        <w:t xml:space="preserve">Attribute </w:t>
      </w:r>
      <w:proofErr w:type="spellStart"/>
      <w:r w:rsidR="003324D6">
        <w:t>expression</w:t>
      </w:r>
      <w:proofErr w:type="spellEnd"/>
      <w:r w:rsidR="001C20B0">
        <w:t>‘</w:t>
      </w:r>
      <w:r>
        <w:t xml:space="preserve"> fungiert wieder als Filter zur Definition der Nachfragesegmente. Das Attribut </w:t>
      </w:r>
      <w:r w:rsidR="001C20B0">
        <w:t>‚</w:t>
      </w:r>
      <w:proofErr w:type="spellStart"/>
      <w:r>
        <w:t>TimeSeriesNo</w:t>
      </w:r>
      <w:proofErr w:type="spellEnd"/>
      <w:r w:rsidR="001C20B0">
        <w:t>‘</w:t>
      </w:r>
      <w:r>
        <w:t xml:space="preserve"> enthält die Nummer der Standard-Ganglinie. Die Ganglinien findet man im Menu </w:t>
      </w:r>
      <w:r>
        <w:rPr>
          <w:rStyle w:val="GUIElement"/>
        </w:rPr>
        <w:t>Nachfrage</w:t>
      </w:r>
      <w:r>
        <w:t xml:space="preserve"> &gt; </w:t>
      </w:r>
      <w:r>
        <w:rPr>
          <w:rStyle w:val="GUIElement"/>
        </w:rPr>
        <w:t>Nachfragedaten</w:t>
      </w:r>
      <w:r>
        <w:t xml:space="preserve"> im Register </w:t>
      </w:r>
      <w:r>
        <w:rPr>
          <w:rStyle w:val="GUIElement"/>
        </w:rPr>
        <w:t>Standardganglinien</w:t>
      </w:r>
      <w:r>
        <w:t>.</w:t>
      </w:r>
    </w:p>
    <w:p w14:paraId="13F93054" w14:textId="708945F2" w:rsidR="00953D3D" w:rsidRDefault="00837DF4" w:rsidP="00953D3D">
      <w:pPr>
        <w:pStyle w:val="berschrift1"/>
        <w:rPr>
          <w:rFonts w:ascii="Arial" w:hAnsi="Arial"/>
        </w:rPr>
      </w:pPr>
      <w:r>
        <w:lastRenderedPageBreak/>
        <w:t>Tipps und Tricks</w:t>
      </w:r>
    </w:p>
    <w:p w14:paraId="59BFD484" w14:textId="37B8D220" w:rsidR="00953D3D" w:rsidRDefault="00837DF4" w:rsidP="00953D3D">
      <w:pPr>
        <w:pStyle w:val="Body0"/>
      </w:pPr>
      <w:r>
        <w:t>Die folgende Liste ist aus unsere</w:t>
      </w:r>
      <w:r w:rsidR="001C20B0">
        <w:t>n</w:t>
      </w:r>
      <w:r>
        <w:t xml:space="preserve"> Erfahrung</w:t>
      </w:r>
      <w:r w:rsidR="001C20B0">
        <w:t>en</w:t>
      </w:r>
      <w:r>
        <w:t xml:space="preserve"> in diversen Pilotprojekten hervorgegangen. </w:t>
      </w:r>
      <w:r w:rsidR="00953D3D">
        <w:t>Wird das vorliegende Visum-Beispiel als Ausgangspunkt für die Entwicklung eines eigenen ABM verwendet, so sollte</w:t>
      </w:r>
      <w:r w:rsidR="001C20B0">
        <w:t>n Sie</w:t>
      </w:r>
      <w:r w:rsidR="00953D3D">
        <w:t xml:space="preserve"> die folgenden Punkte beachten</w:t>
      </w:r>
      <w:r w:rsidR="001C20B0">
        <w:t>:</w:t>
      </w:r>
    </w:p>
    <w:p w14:paraId="2F48A92A" w14:textId="7D9DD590" w:rsidR="00953D3D" w:rsidRDefault="00953D3D" w:rsidP="00AA0196">
      <w:pPr>
        <w:pStyle w:val="Body0"/>
        <w:numPr>
          <w:ilvl w:val="0"/>
          <w:numId w:val="12"/>
        </w:numPr>
      </w:pPr>
      <w:r>
        <w:t xml:space="preserve">Im Allgemeinen </w:t>
      </w:r>
      <w:r w:rsidR="001C20B0">
        <w:t xml:space="preserve">werden Sie </w:t>
      </w:r>
      <w:r>
        <w:t>andere Personenattribute verwenden als im Beispiel vorliegen. Das ist problemlos möglich, solange</w:t>
      </w:r>
      <w:r w:rsidR="001C20B0">
        <w:t xml:space="preserve"> Sie</w:t>
      </w:r>
      <w:r>
        <w:t xml:space="preserve"> darauf achte</w:t>
      </w:r>
      <w:r w:rsidR="001C20B0">
        <w:t>n</w:t>
      </w:r>
      <w:r>
        <w:t>, dass die entsprechenden Attribute existieren</w:t>
      </w:r>
      <w:r w:rsidR="00F00D3C">
        <w:t xml:space="preserve"> und</w:t>
      </w:r>
      <w:r w:rsidR="00240BED">
        <w:t xml:space="preserve"> dass </w:t>
      </w:r>
      <w:r>
        <w:t xml:space="preserve">die Filter </w:t>
      </w:r>
      <w:r w:rsidR="00405018">
        <w:t xml:space="preserve">in der Tabelle Model </w:t>
      </w:r>
      <w:proofErr w:type="spellStart"/>
      <w:r w:rsidR="00405018">
        <w:t>Steps</w:t>
      </w:r>
      <w:proofErr w:type="spellEnd"/>
      <w:r w:rsidR="00405018">
        <w:t xml:space="preserve"> </w:t>
      </w:r>
      <w:r w:rsidR="00363536">
        <w:t xml:space="preserve">sowie die </w:t>
      </w:r>
      <w:r>
        <w:t xml:space="preserve">Nutzendefinitionen </w:t>
      </w:r>
      <w:r w:rsidR="00363536">
        <w:t xml:space="preserve">in den </w:t>
      </w:r>
      <w:r w:rsidR="00963154">
        <w:t>Tabellen der Modell</w:t>
      </w:r>
      <w:r w:rsidR="00F46AF7">
        <w:t xml:space="preserve">parameter </w:t>
      </w:r>
      <w:r>
        <w:t>angepasst werden. Es hat sich dabei als nützlich erwiesen, bei Anpassungen der Nutzendefinitionen bzw. Filter gleichzeitig die entsprechende Liste geöffnet zu halten, welche die Nutzen-Attribute enthält. Wird also z.B. die Nutzenfunktion zur Anzahl an primären Touren (</w:t>
      </w:r>
      <w:proofErr w:type="spellStart"/>
      <w:r>
        <w:t>TourFreqPrim</w:t>
      </w:r>
      <w:proofErr w:type="spellEnd"/>
      <w:r>
        <w:t>) angepasst, sollte gleichzeitig die Personenliste geöffnet sein, damit bei der Wahl der Personenattribute keine Schreibfehler entstehen.</w:t>
      </w:r>
    </w:p>
    <w:p w14:paraId="118E889A" w14:textId="47128DC4" w:rsidR="00953D3D" w:rsidRDefault="00953D3D" w:rsidP="00AA0196">
      <w:pPr>
        <w:pStyle w:val="Body0"/>
        <w:numPr>
          <w:ilvl w:val="0"/>
          <w:numId w:val="12"/>
        </w:numPr>
      </w:pPr>
      <w:r>
        <w:t xml:space="preserve">Falls einer Nutzendefinition ein weiterer Term hinzugefügt werden soll, muss </w:t>
      </w:r>
      <w:r w:rsidR="00007160">
        <w:t>der</w:t>
      </w:r>
      <w:r w:rsidR="00051DB9">
        <w:t xml:space="preserve"> entsprechenden benutzerdefi</w:t>
      </w:r>
      <w:r w:rsidR="00E5413C">
        <w:t>nierten Tabelle ein</w:t>
      </w:r>
      <w:r w:rsidR="00693851">
        <w:t>e Zeile</w:t>
      </w:r>
      <w:r w:rsidR="00E5413C">
        <w:t xml:space="preserve"> </w:t>
      </w:r>
      <w:r>
        <w:t>hinzugefügt werden. In diese Zeile kann dann der zusätzliche Nutzenterm geschrieben werden.</w:t>
      </w:r>
    </w:p>
    <w:p w14:paraId="241B3558" w14:textId="2DD5768A" w:rsidR="00953D3D" w:rsidRDefault="00953D3D" w:rsidP="00AA0196">
      <w:pPr>
        <w:pStyle w:val="Body0"/>
        <w:numPr>
          <w:ilvl w:val="0"/>
          <w:numId w:val="12"/>
        </w:numPr>
      </w:pPr>
      <w:r>
        <w:t xml:space="preserve">Falls bei einer Modellspezifikation eine weitere Alternative hinzugefügt werden soll, muss dazu ein weiteres benutzerdefiniertes Attribut der zugehörigen </w:t>
      </w:r>
      <w:r w:rsidR="00286213">
        <w:t xml:space="preserve">Tabelle </w:t>
      </w:r>
      <w:r>
        <w:t>eingefügt werden. Der Name des Attributes sollte sich aus Gründen der Übersichtlichkeit an der Ausprägung der neuen Alternative orientieren.</w:t>
      </w:r>
      <w:r w:rsidR="00CA3845">
        <w:t xml:space="preserve"> In der </w:t>
      </w:r>
      <w:r w:rsidR="007F402A">
        <w:t>Tabellenz</w:t>
      </w:r>
      <w:r w:rsidR="00CA3845">
        <w:t>eile</w:t>
      </w:r>
      <w:r w:rsidR="007F402A">
        <w:t xml:space="preserve">, deren Eintrag bei Attribute </w:t>
      </w:r>
      <w:proofErr w:type="spellStart"/>
      <w:r w:rsidR="007F402A">
        <w:t>expression</w:t>
      </w:r>
      <w:proofErr w:type="spellEnd"/>
      <w:r w:rsidR="007F402A">
        <w:t xml:space="preserve"> „</w:t>
      </w:r>
      <w:proofErr w:type="spellStart"/>
      <w:r w:rsidR="00CA3845" w:rsidRPr="003D3888">
        <w:t>ChoiceID</w:t>
      </w:r>
      <w:proofErr w:type="spellEnd"/>
      <w:r w:rsidR="007F402A">
        <w:t xml:space="preserve">“ ist, </w:t>
      </w:r>
      <w:r w:rsidR="00CA3845">
        <w:t xml:space="preserve">muss die </w:t>
      </w:r>
      <w:r w:rsidR="009C736A">
        <w:t xml:space="preserve">Ausprägung der </w:t>
      </w:r>
      <w:r w:rsidR="00CA3845">
        <w:t>neue</w:t>
      </w:r>
      <w:r w:rsidR="009C736A">
        <w:t>n</w:t>
      </w:r>
      <w:r w:rsidR="00CA3845">
        <w:t xml:space="preserve"> Alternative angegeben werden</w:t>
      </w:r>
      <w:r w:rsidR="009C736A">
        <w:t>.</w:t>
      </w:r>
    </w:p>
    <w:p w14:paraId="42DA29B1" w14:textId="2CE7B4FB" w:rsidR="00953D3D" w:rsidRDefault="00102F1E" w:rsidP="00AA0196">
      <w:pPr>
        <w:pStyle w:val="Body0"/>
        <w:numPr>
          <w:ilvl w:val="0"/>
          <w:numId w:val="12"/>
        </w:numPr>
      </w:pPr>
      <w:r>
        <w:t xml:space="preserve">Beim vorliegenden Beispiel gibt es für die meisten </w:t>
      </w:r>
      <w:r w:rsidR="0036469B">
        <w:t xml:space="preserve">Wahlmodelle </w:t>
      </w:r>
      <w:r w:rsidR="00C059F0">
        <w:t xml:space="preserve">maximal zwei </w:t>
      </w:r>
      <w:r w:rsidR="009A5C00">
        <w:t>Modell</w:t>
      </w:r>
      <w:r w:rsidR="00C8357D">
        <w:t>parameter</w:t>
      </w:r>
      <w:r w:rsidR="006E3CFF">
        <w:t>sätze</w:t>
      </w:r>
      <w:r w:rsidR="00C8357D">
        <w:t xml:space="preserve">: </w:t>
      </w:r>
      <w:r w:rsidR="006E3CFF">
        <w:t xml:space="preserve">einen für Erwachsene und einen für Schüler. </w:t>
      </w:r>
      <w:r w:rsidR="00953D3D">
        <w:t>Falls bei einem Wahlmodell</w:t>
      </w:r>
      <w:r w:rsidR="00913B18">
        <w:t xml:space="preserve"> ein weiterer </w:t>
      </w:r>
      <w:r w:rsidR="00181E46">
        <w:t xml:space="preserve">Parametersatz angelegt werden soll (z.B. für Rentner), </w:t>
      </w:r>
      <w:r w:rsidR="00953D3D">
        <w:t xml:space="preserve">muss dazu eine neue </w:t>
      </w:r>
      <w:r w:rsidR="00E23AA4">
        <w:t xml:space="preserve">benutzerdefinierte Tabelle </w:t>
      </w:r>
      <w:r w:rsidR="00953D3D">
        <w:t>hinzugefügt werden.</w:t>
      </w:r>
      <w:r w:rsidR="0051258E">
        <w:t xml:space="preserve"> Diese Tabelle muss dann </w:t>
      </w:r>
      <w:r w:rsidR="00D71184">
        <w:t xml:space="preserve">in der Tabelle Model </w:t>
      </w:r>
      <w:proofErr w:type="spellStart"/>
      <w:r w:rsidR="00D71184">
        <w:t>Steps</w:t>
      </w:r>
      <w:proofErr w:type="spellEnd"/>
      <w:r w:rsidR="00B538CD">
        <w:t xml:space="preserve"> </w:t>
      </w:r>
      <w:r w:rsidR="002B053B">
        <w:t>mit de</w:t>
      </w:r>
      <w:r w:rsidR="00ED3094">
        <w:t xml:space="preserve">m Teil-Modell sowie </w:t>
      </w:r>
      <w:r w:rsidR="001333AA">
        <w:t>der entsprechenden Nachfrageschicht verbunden werden.</w:t>
      </w:r>
    </w:p>
    <w:p w14:paraId="725248BA" w14:textId="7D08FD85" w:rsidR="00953D3D" w:rsidRDefault="00953D3D" w:rsidP="00AA0196">
      <w:pPr>
        <w:pStyle w:val="Body0"/>
        <w:numPr>
          <w:ilvl w:val="0"/>
          <w:numId w:val="12"/>
        </w:numPr>
        <w:rPr>
          <w:rFonts w:ascii="Courier New" w:hAnsi="Courier New" w:cs="Courier New"/>
        </w:rPr>
      </w:pPr>
      <w:r>
        <w:t>Während des Modellierungsprozesses ist es sinnvoll, das ABM Schritt für Schritt durchzurechnen und die Ergebnisse jeden Schritts zu prüfen</w:t>
      </w:r>
      <w:r w:rsidR="00266C42">
        <w:t>,</w:t>
      </w:r>
      <w:r>
        <w:t xml:space="preserve"> bevor der nächste Schritt berechnet wird. </w:t>
      </w:r>
      <w:r w:rsidR="00883F12">
        <w:t>Sie können</w:t>
      </w:r>
      <w:r>
        <w:t xml:space="preserve"> dies sehr einfach realisieren, indem </w:t>
      </w:r>
      <w:r w:rsidR="00883F12">
        <w:t>Sie</w:t>
      </w:r>
      <w:r>
        <w:t xml:space="preserve"> im Python-Skript die schon getätigten Schritte auskommentier</w:t>
      </w:r>
      <w:r w:rsidR="00883F12">
        <w:t>en</w:t>
      </w:r>
      <w:r>
        <w:t xml:space="preserve">. Dazu </w:t>
      </w:r>
      <w:r w:rsidR="00883F12">
        <w:t>können Sie</w:t>
      </w:r>
      <w:r>
        <w:t xml:space="preserve"> in der Datei </w:t>
      </w:r>
      <w:r w:rsidRPr="00883F12">
        <w:rPr>
          <w:rStyle w:val="FilenamePathname"/>
        </w:rPr>
        <w:t>abm.py</w:t>
      </w:r>
      <w:r>
        <w:t xml:space="preserve"> drei doppelte Anführungszeichen als Start und Ende der auskommentierten Bereiche einfügen</w:t>
      </w:r>
      <w:r w:rsidR="00A62764">
        <w:t xml:space="preserve">. Soll also z.B. </w:t>
      </w:r>
      <w:r w:rsidR="008876E2">
        <w:t>nur der Schritt</w:t>
      </w:r>
      <w:r w:rsidR="00382F56">
        <w:t xml:space="preserve"> </w:t>
      </w:r>
      <w:proofErr w:type="spellStart"/>
      <w:r w:rsidR="00382F56">
        <w:t>TourFreq</w:t>
      </w:r>
      <w:proofErr w:type="spellEnd"/>
      <w:r w:rsidR="00554763">
        <w:t xml:space="preserve"> kalibriert werden</w:t>
      </w:r>
      <w:r w:rsidR="004D4AB2">
        <w:t xml:space="preserve">, </w:t>
      </w:r>
      <w:r w:rsidR="003255AA">
        <w:t xml:space="preserve">so würde man </w:t>
      </w:r>
      <w:r w:rsidR="00C137D1">
        <w:t xml:space="preserve">im </w:t>
      </w:r>
      <w:r w:rsidR="00F36F13">
        <w:t xml:space="preserve">Skript </w:t>
      </w:r>
      <w:r w:rsidR="00762B6D" w:rsidRPr="00456DD5">
        <w:rPr>
          <w:rStyle w:val="FilenamePathname"/>
        </w:rPr>
        <w:t>abm.py</w:t>
      </w:r>
      <w:r w:rsidR="00F36F13">
        <w:t xml:space="preserve"> </w:t>
      </w:r>
      <w:r w:rsidR="00EC2BF6">
        <w:t>die</w:t>
      </w:r>
      <w:r w:rsidR="00FB052D">
        <w:t xml:space="preserve"> </w:t>
      </w:r>
      <w:r w:rsidR="00455AF6">
        <w:t xml:space="preserve">Funktion </w:t>
      </w:r>
      <w:proofErr w:type="spellStart"/>
      <w:r w:rsidR="00455AF6" w:rsidRPr="00455AF6">
        <w:t>tripchain_choice</w:t>
      </w:r>
      <w:proofErr w:type="spellEnd"/>
      <w:r w:rsidR="006C7F49">
        <w:t xml:space="preserve"> </w:t>
      </w:r>
      <w:r w:rsidR="00F36F13">
        <w:t>wie folgt anpassen</w:t>
      </w:r>
      <w:r>
        <w:t>:</w:t>
      </w:r>
    </w:p>
    <w:p w14:paraId="3E649C22" w14:textId="290024C2" w:rsidR="00762B6D" w:rsidRPr="00762B6D" w:rsidRDefault="00953D3D" w:rsidP="004C04ED">
      <w:pPr>
        <w:pStyle w:val="Body0"/>
        <w:spacing w:before="0" w:line="240" w:lineRule="auto"/>
        <w:ind w:left="1416"/>
        <w:rPr>
          <w:rFonts w:ascii="Courier New" w:hAnsi="Courier New" w:cs="Courier New"/>
          <w:lang w:val="en-GB"/>
        </w:rPr>
      </w:pPr>
      <w:r w:rsidRPr="00BF00BD">
        <w:br/>
      </w:r>
      <w:r w:rsidR="00762B6D" w:rsidRPr="00BF00BD">
        <w:rPr>
          <w:rFonts w:ascii="Courier New" w:hAnsi="Courier New" w:cs="Courier New"/>
        </w:rPr>
        <w:t xml:space="preserve">    </w:t>
      </w:r>
      <w:r w:rsidR="00762B6D" w:rsidRPr="00762B6D">
        <w:rPr>
          <w:rFonts w:ascii="Courier New" w:hAnsi="Courier New" w:cs="Courier New"/>
          <w:lang w:val="en-GB"/>
        </w:rPr>
        <w:t xml:space="preserve">def </w:t>
      </w:r>
      <w:proofErr w:type="spellStart"/>
      <w:r w:rsidR="00762B6D" w:rsidRPr="00762B6D">
        <w:rPr>
          <w:rFonts w:ascii="Courier New" w:hAnsi="Courier New" w:cs="Courier New"/>
          <w:lang w:val="en-GB"/>
        </w:rPr>
        <w:t>tripchain_choice</w:t>
      </w:r>
      <w:proofErr w:type="spellEnd"/>
      <w:r w:rsidR="00762B6D" w:rsidRPr="00762B6D">
        <w:rPr>
          <w:rFonts w:ascii="Courier New" w:hAnsi="Courier New" w:cs="Courier New"/>
          <w:lang w:val="en-GB"/>
        </w:rPr>
        <w:t>(self):</w:t>
      </w:r>
    </w:p>
    <w:p w14:paraId="21F38670" w14:textId="4B31AD7B" w:rsidR="001E40FD" w:rsidRDefault="00762B6D" w:rsidP="001E40FD">
      <w:pPr>
        <w:pStyle w:val="Body0"/>
        <w:spacing w:before="0" w:line="240" w:lineRule="auto"/>
        <w:ind w:left="1416"/>
        <w:rPr>
          <w:rFonts w:ascii="Courier New" w:hAnsi="Courier New" w:cs="Courier New"/>
          <w:lang w:val="en-GB"/>
        </w:rPr>
      </w:pPr>
      <w:r w:rsidRPr="00762B6D">
        <w:rPr>
          <w:rFonts w:ascii="Courier New" w:hAnsi="Courier New" w:cs="Courier New"/>
          <w:lang w:val="en-GB"/>
        </w:rPr>
        <w:t xml:space="preserve">    </w:t>
      </w:r>
      <w:r w:rsidR="004F7287">
        <w:rPr>
          <w:rFonts w:ascii="Courier New" w:hAnsi="Courier New" w:cs="Courier New"/>
          <w:lang w:val="en-GB"/>
        </w:rPr>
        <w:t xml:space="preserve">    </w:t>
      </w:r>
      <w:r w:rsidR="001E40FD">
        <w:rPr>
          <w:rFonts w:ascii="Courier New" w:hAnsi="Courier New" w:cs="Courier New"/>
          <w:lang w:val="en-GB"/>
        </w:rPr>
        <w:t>...</w:t>
      </w:r>
    </w:p>
    <w:p w14:paraId="5E4351E3" w14:textId="77777777" w:rsidR="00762B6D" w:rsidRPr="00762B6D" w:rsidRDefault="00762B6D" w:rsidP="00762B6D">
      <w:pPr>
        <w:pStyle w:val="Body0"/>
        <w:ind w:left="1416"/>
        <w:rPr>
          <w:rFonts w:ascii="Courier New" w:hAnsi="Courier New" w:cs="Courier New"/>
          <w:lang w:val="en-GB"/>
        </w:rPr>
      </w:pPr>
      <w:r w:rsidRPr="00762B6D">
        <w:rPr>
          <w:rFonts w:ascii="Courier New" w:hAnsi="Courier New" w:cs="Courier New"/>
          <w:lang w:val="en-GB"/>
        </w:rPr>
        <w:t xml:space="preserve">        </w:t>
      </w:r>
      <w:proofErr w:type="gramStart"/>
      <w:r w:rsidRPr="00762B6D">
        <w:rPr>
          <w:rFonts w:ascii="Courier New" w:hAnsi="Courier New" w:cs="Courier New"/>
          <w:lang w:val="en-GB"/>
        </w:rPr>
        <w:t>logging.info(</w:t>
      </w:r>
      <w:proofErr w:type="gramEnd"/>
      <w:r w:rsidRPr="00762B6D">
        <w:rPr>
          <w:rFonts w:ascii="Courier New" w:hAnsi="Courier New" w:cs="Courier New"/>
          <w:lang w:val="en-GB"/>
        </w:rPr>
        <w:t>'--- tour frequency choice ---')</w:t>
      </w:r>
    </w:p>
    <w:p w14:paraId="57A96D05" w14:textId="77777777" w:rsidR="00762B6D" w:rsidRPr="00762B6D" w:rsidRDefault="00762B6D" w:rsidP="00762B6D">
      <w:pPr>
        <w:pStyle w:val="Body0"/>
        <w:ind w:left="1416"/>
        <w:rPr>
          <w:rFonts w:ascii="Courier New" w:hAnsi="Courier New" w:cs="Courier New"/>
          <w:lang w:val="en-GB"/>
        </w:rPr>
      </w:pPr>
      <w:r w:rsidRPr="00762B6D">
        <w:rPr>
          <w:rFonts w:ascii="Courier New" w:hAnsi="Courier New" w:cs="Courier New"/>
          <w:lang w:val="en-GB"/>
        </w:rPr>
        <w:t xml:space="preserve">        </w:t>
      </w:r>
      <w:proofErr w:type="spellStart"/>
      <w:proofErr w:type="gramStart"/>
      <w:r w:rsidRPr="00762B6D">
        <w:rPr>
          <w:rFonts w:ascii="Courier New" w:hAnsi="Courier New" w:cs="Courier New"/>
          <w:lang w:val="en-GB"/>
        </w:rPr>
        <w:t>self.tour</w:t>
      </w:r>
      <w:proofErr w:type="gramEnd"/>
      <w:r w:rsidRPr="00762B6D">
        <w:rPr>
          <w:rFonts w:ascii="Courier New" w:hAnsi="Courier New" w:cs="Courier New"/>
          <w:lang w:val="en-GB"/>
        </w:rPr>
        <w:t>_frequency_choice</w:t>
      </w:r>
      <w:proofErr w:type="spellEnd"/>
      <w:r w:rsidRPr="00762B6D">
        <w:rPr>
          <w:rFonts w:ascii="Courier New" w:hAnsi="Courier New" w:cs="Courier New"/>
          <w:lang w:val="en-GB"/>
        </w:rPr>
        <w:t>()</w:t>
      </w:r>
    </w:p>
    <w:p w14:paraId="2A60EC0C" w14:textId="77777777" w:rsidR="0085227F" w:rsidRDefault="009E66DC" w:rsidP="0085227F">
      <w:pPr>
        <w:pStyle w:val="Body0"/>
        <w:spacing w:line="240" w:lineRule="auto"/>
        <w:ind w:left="1416"/>
        <w:rPr>
          <w:rFonts w:ascii="Courier New" w:hAnsi="Courier New" w:cs="Courier New"/>
          <w:color w:val="ED7D31" w:themeColor="accent2"/>
          <w:lang w:val="en-GB"/>
        </w:rPr>
      </w:pPr>
      <w:r>
        <w:rPr>
          <w:rFonts w:ascii="Courier New" w:hAnsi="Courier New" w:cs="Courier New"/>
          <w:lang w:val="en-GB"/>
        </w:rPr>
        <w:t xml:space="preserve">      </w:t>
      </w:r>
      <w:r w:rsidR="005730DB">
        <w:rPr>
          <w:rFonts w:ascii="Courier New" w:hAnsi="Courier New" w:cs="Courier New"/>
          <w:lang w:val="en-GB"/>
        </w:rPr>
        <w:t xml:space="preserve">  </w:t>
      </w:r>
      <w:r w:rsidR="0085227F">
        <w:rPr>
          <w:rFonts w:ascii="Courier New" w:hAnsi="Courier New" w:cs="Courier New"/>
          <w:color w:val="ED7D31" w:themeColor="accent2"/>
          <w:lang w:val="en-GB"/>
        </w:rPr>
        <w:t>"""</w:t>
      </w:r>
    </w:p>
    <w:p w14:paraId="335165EA" w14:textId="77777777" w:rsidR="00762B6D" w:rsidRPr="004C04ED" w:rsidRDefault="00762B6D" w:rsidP="004C04ED">
      <w:pPr>
        <w:pStyle w:val="Body0"/>
        <w:spacing w:before="0" w:line="240" w:lineRule="auto"/>
        <w:ind w:left="1416"/>
        <w:rPr>
          <w:rFonts w:ascii="Courier New" w:hAnsi="Courier New" w:cs="Courier New"/>
          <w:color w:val="ED7D31" w:themeColor="accent2"/>
          <w:lang w:val="en-GB"/>
        </w:rPr>
      </w:pPr>
      <w:r w:rsidRPr="004C04ED">
        <w:rPr>
          <w:rFonts w:ascii="Courier New" w:hAnsi="Courier New" w:cs="Courier New"/>
          <w:color w:val="ED7D31" w:themeColor="accent2"/>
          <w:lang w:val="en-GB"/>
        </w:rPr>
        <w:t xml:space="preserve">        </w:t>
      </w:r>
      <w:proofErr w:type="gramStart"/>
      <w:r w:rsidRPr="004C04ED">
        <w:rPr>
          <w:rFonts w:ascii="Courier New" w:hAnsi="Courier New" w:cs="Courier New"/>
          <w:color w:val="ED7D31" w:themeColor="accent2"/>
          <w:lang w:val="en-GB"/>
        </w:rPr>
        <w:t>logging.info(</w:t>
      </w:r>
      <w:proofErr w:type="gramEnd"/>
      <w:r w:rsidRPr="004C04ED">
        <w:rPr>
          <w:rFonts w:ascii="Courier New" w:hAnsi="Courier New" w:cs="Courier New"/>
          <w:color w:val="ED7D31" w:themeColor="accent2"/>
          <w:lang w:val="en-GB"/>
        </w:rPr>
        <w:t>'--- stop frequency choice ---')</w:t>
      </w:r>
    </w:p>
    <w:p w14:paraId="54BF9F5E" w14:textId="77777777" w:rsidR="00762B6D" w:rsidRPr="004C04ED" w:rsidRDefault="00762B6D" w:rsidP="004C04ED">
      <w:pPr>
        <w:pStyle w:val="Body0"/>
        <w:spacing w:before="0" w:line="240" w:lineRule="auto"/>
        <w:ind w:left="1416"/>
        <w:rPr>
          <w:rFonts w:ascii="Courier New" w:hAnsi="Courier New" w:cs="Courier New"/>
          <w:color w:val="ED7D31" w:themeColor="accent2"/>
          <w:lang w:val="en-GB"/>
        </w:rPr>
      </w:pPr>
      <w:r w:rsidRPr="004C04ED">
        <w:rPr>
          <w:rFonts w:ascii="Courier New" w:hAnsi="Courier New" w:cs="Courier New"/>
          <w:color w:val="ED7D31" w:themeColor="accent2"/>
          <w:lang w:val="en-GB"/>
        </w:rPr>
        <w:t xml:space="preserve">        </w:t>
      </w:r>
      <w:proofErr w:type="spellStart"/>
      <w:proofErr w:type="gramStart"/>
      <w:r w:rsidRPr="004C04ED">
        <w:rPr>
          <w:rFonts w:ascii="Courier New" w:hAnsi="Courier New" w:cs="Courier New"/>
          <w:color w:val="ED7D31" w:themeColor="accent2"/>
          <w:lang w:val="en-GB"/>
        </w:rPr>
        <w:t>self.stop</w:t>
      </w:r>
      <w:proofErr w:type="gramEnd"/>
      <w:r w:rsidRPr="004C04ED">
        <w:rPr>
          <w:rFonts w:ascii="Courier New" w:hAnsi="Courier New" w:cs="Courier New"/>
          <w:color w:val="ED7D31" w:themeColor="accent2"/>
          <w:lang w:val="en-GB"/>
        </w:rPr>
        <w:t>_frequency_choice</w:t>
      </w:r>
      <w:proofErr w:type="spellEnd"/>
      <w:r w:rsidRPr="004C04ED">
        <w:rPr>
          <w:rFonts w:ascii="Courier New" w:hAnsi="Courier New" w:cs="Courier New"/>
          <w:color w:val="ED7D31" w:themeColor="accent2"/>
          <w:lang w:val="en-GB"/>
        </w:rPr>
        <w:t>()</w:t>
      </w:r>
    </w:p>
    <w:p w14:paraId="5651BF6D" w14:textId="77777777" w:rsidR="00762B6D" w:rsidRPr="004C04ED" w:rsidRDefault="00762B6D" w:rsidP="004C04ED">
      <w:pPr>
        <w:pStyle w:val="Body0"/>
        <w:spacing w:before="0" w:line="240" w:lineRule="auto"/>
        <w:ind w:left="1416"/>
        <w:rPr>
          <w:rFonts w:ascii="Courier New" w:hAnsi="Courier New" w:cs="Courier New"/>
          <w:color w:val="ED7D31" w:themeColor="accent2"/>
          <w:lang w:val="en-GB"/>
        </w:rPr>
      </w:pPr>
    </w:p>
    <w:p w14:paraId="1929901E" w14:textId="77777777" w:rsidR="00762B6D" w:rsidRPr="004C04ED" w:rsidRDefault="00762B6D" w:rsidP="004C04ED">
      <w:pPr>
        <w:pStyle w:val="Body0"/>
        <w:spacing w:before="0" w:line="240" w:lineRule="auto"/>
        <w:ind w:left="1416"/>
        <w:rPr>
          <w:rFonts w:ascii="Courier New" w:hAnsi="Courier New" w:cs="Courier New"/>
          <w:color w:val="ED7D31" w:themeColor="accent2"/>
          <w:lang w:val="en-GB"/>
        </w:rPr>
      </w:pPr>
      <w:r w:rsidRPr="004C04ED">
        <w:rPr>
          <w:rFonts w:ascii="Courier New" w:hAnsi="Courier New" w:cs="Courier New"/>
          <w:color w:val="ED7D31" w:themeColor="accent2"/>
          <w:lang w:val="en-GB"/>
        </w:rPr>
        <w:t xml:space="preserve">        </w:t>
      </w:r>
      <w:proofErr w:type="gramStart"/>
      <w:r w:rsidRPr="004C04ED">
        <w:rPr>
          <w:rFonts w:ascii="Courier New" w:hAnsi="Courier New" w:cs="Courier New"/>
          <w:color w:val="ED7D31" w:themeColor="accent2"/>
          <w:lang w:val="en-GB"/>
        </w:rPr>
        <w:t>logging.info(</w:t>
      </w:r>
      <w:proofErr w:type="gramEnd"/>
      <w:r w:rsidRPr="004C04ED">
        <w:rPr>
          <w:rFonts w:ascii="Courier New" w:hAnsi="Courier New" w:cs="Courier New"/>
          <w:color w:val="ED7D31" w:themeColor="accent2"/>
          <w:lang w:val="en-GB"/>
        </w:rPr>
        <w:t>'--- subtour choice ---')</w:t>
      </w:r>
    </w:p>
    <w:p w14:paraId="6A8A885E" w14:textId="77777777" w:rsidR="00762B6D" w:rsidRPr="008B0BEB" w:rsidRDefault="00762B6D" w:rsidP="004C04ED">
      <w:pPr>
        <w:pStyle w:val="Body0"/>
        <w:spacing w:before="0" w:line="240" w:lineRule="auto"/>
        <w:ind w:left="1416"/>
        <w:rPr>
          <w:rFonts w:ascii="Courier New" w:hAnsi="Courier New" w:cs="Courier New"/>
          <w:color w:val="ED7D31" w:themeColor="accent2"/>
        </w:rPr>
      </w:pPr>
      <w:r w:rsidRPr="004C04ED">
        <w:rPr>
          <w:rFonts w:ascii="Courier New" w:hAnsi="Courier New" w:cs="Courier New"/>
          <w:color w:val="ED7D31" w:themeColor="accent2"/>
          <w:lang w:val="en-GB"/>
        </w:rPr>
        <w:t xml:space="preserve">        </w:t>
      </w:r>
      <w:proofErr w:type="spellStart"/>
      <w:proofErr w:type="gramStart"/>
      <w:r w:rsidRPr="008B0BEB">
        <w:rPr>
          <w:rFonts w:ascii="Courier New" w:hAnsi="Courier New" w:cs="Courier New"/>
          <w:color w:val="ED7D31" w:themeColor="accent2"/>
        </w:rPr>
        <w:t>self.subtour</w:t>
      </w:r>
      <w:proofErr w:type="gramEnd"/>
      <w:r w:rsidRPr="008B0BEB">
        <w:rPr>
          <w:rFonts w:ascii="Courier New" w:hAnsi="Courier New" w:cs="Courier New"/>
          <w:color w:val="ED7D31" w:themeColor="accent2"/>
        </w:rPr>
        <w:t>_choice</w:t>
      </w:r>
      <w:proofErr w:type="spellEnd"/>
      <w:r w:rsidRPr="008B0BEB">
        <w:rPr>
          <w:rFonts w:ascii="Courier New" w:hAnsi="Courier New" w:cs="Courier New"/>
          <w:color w:val="ED7D31" w:themeColor="accent2"/>
        </w:rPr>
        <w:t>()</w:t>
      </w:r>
    </w:p>
    <w:p w14:paraId="2BE49A8A" w14:textId="058EEAF7" w:rsidR="00953D3D" w:rsidRPr="00883F12" w:rsidRDefault="00F322CB" w:rsidP="00953D3D">
      <w:pPr>
        <w:pStyle w:val="Body0"/>
        <w:spacing w:before="0" w:line="240" w:lineRule="auto"/>
        <w:ind w:left="1416"/>
        <w:rPr>
          <w:rFonts w:ascii="Courier New" w:hAnsi="Courier New" w:cs="Courier New"/>
        </w:rPr>
      </w:pPr>
      <w:r w:rsidRPr="008B0BEB">
        <w:rPr>
          <w:rFonts w:ascii="Courier New" w:hAnsi="Courier New" w:cs="Courier New"/>
        </w:rPr>
        <w:t xml:space="preserve">        </w:t>
      </w:r>
      <w:r w:rsidR="00953D3D" w:rsidRPr="00883F12">
        <w:rPr>
          <w:rFonts w:ascii="Courier New" w:hAnsi="Courier New" w:cs="Courier New"/>
        </w:rPr>
        <w:t>...</w:t>
      </w:r>
    </w:p>
    <w:p w14:paraId="06D2D822" w14:textId="77777777" w:rsidR="0083128E" w:rsidRPr="008B0BEB" w:rsidRDefault="0083128E" w:rsidP="0083128E">
      <w:pPr>
        <w:pStyle w:val="Body0"/>
        <w:spacing w:line="240" w:lineRule="auto"/>
        <w:ind w:left="1416"/>
        <w:rPr>
          <w:rFonts w:ascii="Courier New" w:hAnsi="Courier New" w:cs="Courier New"/>
          <w:color w:val="ED7D31" w:themeColor="accent2"/>
        </w:rPr>
      </w:pPr>
      <w:r w:rsidRPr="008B0BEB">
        <w:rPr>
          <w:rFonts w:ascii="Courier New" w:hAnsi="Courier New" w:cs="Courier New"/>
        </w:rPr>
        <w:t xml:space="preserve">        </w:t>
      </w:r>
      <w:r w:rsidRPr="008B0BEB">
        <w:rPr>
          <w:rFonts w:ascii="Courier New" w:hAnsi="Courier New" w:cs="Courier New"/>
          <w:color w:val="ED7D31" w:themeColor="accent2"/>
        </w:rPr>
        <w:t>"""</w:t>
      </w:r>
    </w:p>
    <w:p w14:paraId="2CF452E4" w14:textId="7DEE9877" w:rsidR="00266C42" w:rsidRPr="00E405F5" w:rsidRDefault="00883F12" w:rsidP="00E405F5">
      <w:pPr>
        <w:pStyle w:val="Body0"/>
        <w:spacing w:before="0" w:line="240" w:lineRule="auto"/>
        <w:ind w:left="709"/>
      </w:pPr>
      <w:r>
        <w:t>Bitte bedenken Sie</w:t>
      </w:r>
      <w:r w:rsidR="00266C42" w:rsidRPr="00E405F5">
        <w:t xml:space="preserve"> dabei, dass die </w:t>
      </w:r>
      <w:r w:rsidR="00266C42">
        <w:t xml:space="preserve">ersten </w:t>
      </w:r>
      <w:r w:rsidR="00266C42" w:rsidRPr="00E405F5">
        <w:t>Zeilen (bis</w:t>
      </w:r>
      <w:r w:rsidR="00266C42">
        <w:t xml:space="preserve"> einschließlich</w:t>
      </w:r>
      <w:r w:rsidR="00266C42" w:rsidRPr="00E405F5">
        <w:t xml:space="preserve"> </w:t>
      </w:r>
      <w:proofErr w:type="spellStart"/>
      <w:proofErr w:type="gramStart"/>
      <w:r w:rsidR="00266C42" w:rsidRPr="00E405F5">
        <w:rPr>
          <w:rStyle w:val="Code"/>
        </w:rPr>
        <w:t>self.initialize</w:t>
      </w:r>
      <w:proofErr w:type="gramEnd"/>
      <w:r w:rsidR="00266C42" w:rsidRPr="00E405F5">
        <w:rPr>
          <w:rStyle w:val="Code"/>
        </w:rPr>
        <w:t>_data_and_config</w:t>
      </w:r>
      <w:proofErr w:type="spellEnd"/>
      <w:r w:rsidR="00266C42" w:rsidRPr="00E405F5">
        <w:rPr>
          <w:rStyle w:val="Code"/>
        </w:rPr>
        <w:t>())</w:t>
      </w:r>
      <w:r w:rsidR="00266C42" w:rsidRPr="00E405F5">
        <w:t xml:space="preserve"> nicht auskommentiert werden dürfen.</w:t>
      </w:r>
    </w:p>
    <w:p w14:paraId="7C095B66" w14:textId="2D59D453" w:rsidR="00953D3D" w:rsidRDefault="00BC185D" w:rsidP="00AA0196">
      <w:pPr>
        <w:pStyle w:val="Body0"/>
        <w:numPr>
          <w:ilvl w:val="0"/>
          <w:numId w:val="13"/>
        </w:numPr>
      </w:pPr>
      <w:r>
        <w:lastRenderedPageBreak/>
        <w:t xml:space="preserve">Während der Entwicklung des Modells </w:t>
      </w:r>
      <w:r w:rsidR="008C6BE1">
        <w:t>kann es immer wieder notwendig sein</w:t>
      </w:r>
      <w:r>
        <w:t>, das Modell zu debuggen</w:t>
      </w:r>
      <w:r w:rsidR="0021028C">
        <w:t xml:space="preserve">, also </w:t>
      </w:r>
      <w:r w:rsidR="005C6F21">
        <w:t>Break</w:t>
      </w:r>
      <w:r w:rsidR="0030329B">
        <w:t xml:space="preserve">points zu setzen und so Zwischenstände des </w:t>
      </w:r>
      <w:r w:rsidR="00AE5E9E">
        <w:t>Skriptablaufs zu analysieren</w:t>
      </w:r>
      <w:r>
        <w:t xml:space="preserve">. Dieser Vorgang kann erheblich erleichtert werden, wenn dazu eine Entwicklungsumgebung wie Visual Studio Code verwendet wird. Die Installation ist in den meisten Fällen </w:t>
      </w:r>
      <w:r w:rsidR="008C6BE1">
        <w:t>recht unk</w:t>
      </w:r>
      <w:r>
        <w:t>ompliziert (siehe dazu auch die Hinweise weiter unten).</w:t>
      </w:r>
    </w:p>
    <w:p w14:paraId="4D76209A" w14:textId="2BE92F4E" w:rsidR="00735070" w:rsidRDefault="00735070" w:rsidP="00AA0196">
      <w:pPr>
        <w:pStyle w:val="Body0"/>
        <w:numPr>
          <w:ilvl w:val="0"/>
          <w:numId w:val="13"/>
        </w:numPr>
      </w:pPr>
      <w:r>
        <w:t xml:space="preserve">Da im Verlauf der Modellierung häufig wiederholte Modellberechnungen notwendig sind, ist es ratsam, zunächst nur eine geringe Menge an Personen zu modellieren. Dadurch kann die Rechenzeit während des Modellaufbaus </w:t>
      </w:r>
      <w:proofErr w:type="gramStart"/>
      <w:r w:rsidR="00E405F5">
        <w:t>gering gehalten</w:t>
      </w:r>
      <w:proofErr w:type="gramEnd"/>
      <w:r>
        <w:t xml:space="preserve"> werden.</w:t>
      </w:r>
    </w:p>
    <w:p w14:paraId="407982C1" w14:textId="68BA76C0" w:rsidR="009951A0" w:rsidRDefault="009951A0" w:rsidP="009951A0">
      <w:pPr>
        <w:pStyle w:val="berschrift1"/>
      </w:pPr>
      <w:r w:rsidRPr="009951A0">
        <w:t>Code</w:t>
      </w:r>
      <w:bookmarkEnd w:id="2"/>
      <w:bookmarkEnd w:id="3"/>
      <w:r w:rsidR="00501971">
        <w:t>-Überblick</w:t>
      </w:r>
    </w:p>
    <w:p w14:paraId="23499033" w14:textId="174E9DBD" w:rsidR="00797A30" w:rsidRDefault="00797A30" w:rsidP="00A91B47">
      <w:pPr>
        <w:pStyle w:val="Body0"/>
      </w:pPr>
      <w:bookmarkStart w:id="43" w:name="_Toc19799315"/>
      <w:r>
        <w:t xml:space="preserve">Dieser </w:t>
      </w:r>
      <w:r w:rsidRPr="00797A30">
        <w:t xml:space="preserve">Abschnitt </w:t>
      </w:r>
      <w:r>
        <w:t xml:space="preserve">gibt einen kurzen Überblick zum Skript-Code. Er dient dem Einstieg und der besseren Orientierung im Code. Es handelt sich allerdings nicht um eine vollständige Spezifikation des Codes. </w:t>
      </w:r>
      <w:r w:rsidR="00AA45D0">
        <w:t xml:space="preserve">Um genauere </w:t>
      </w:r>
      <w:r>
        <w:t>Informationen zur Umsetzung des Modells</w:t>
      </w:r>
      <w:r w:rsidR="00AA45D0">
        <w:t xml:space="preserve"> zu erhalten</w:t>
      </w:r>
      <w:r>
        <w:t xml:space="preserve">, </w:t>
      </w:r>
      <w:r w:rsidR="00EC7DAC">
        <w:t>sollte</w:t>
      </w:r>
      <w:r w:rsidR="00474428">
        <w:t>n Sie</w:t>
      </w:r>
      <w:r w:rsidR="00AA45D0">
        <w:t xml:space="preserve"> sich den </w:t>
      </w:r>
      <w:r>
        <w:t xml:space="preserve">Code </w:t>
      </w:r>
      <w:r w:rsidR="00AA45D0">
        <w:t>direkt anschauen</w:t>
      </w:r>
      <w:r>
        <w:t xml:space="preserve">. </w:t>
      </w:r>
    </w:p>
    <w:p w14:paraId="206F5E15" w14:textId="20FF5054" w:rsidR="00797A30" w:rsidRDefault="00797A30" w:rsidP="00A91B47">
      <w:pPr>
        <w:pStyle w:val="Body0"/>
      </w:pPr>
      <w:r>
        <w:t xml:space="preserve">Das Skript ist in </w:t>
      </w:r>
      <w:r w:rsidR="005C5A14">
        <w:t>P</w:t>
      </w:r>
      <w:r>
        <w:t xml:space="preserve">ython geschrieben und kann mit den üblichen Editoren geöffnet und </w:t>
      </w:r>
      <w:r w:rsidR="00FE111F">
        <w:t xml:space="preserve">bearbeitet </w:t>
      </w:r>
      <w:r>
        <w:t>werden.</w:t>
      </w:r>
    </w:p>
    <w:p w14:paraId="7DB96A06" w14:textId="0D222B03" w:rsidR="0059178E" w:rsidRPr="00797A30" w:rsidRDefault="0059178E" w:rsidP="0059178E">
      <w:pPr>
        <w:pStyle w:val="berschrift2"/>
      </w:pPr>
      <w:r>
        <w:t>Überblick</w:t>
      </w:r>
    </w:p>
    <w:bookmarkEnd w:id="43"/>
    <w:p w14:paraId="6150BED4" w14:textId="5B0377B0" w:rsidR="00FE111F" w:rsidRDefault="005F1464" w:rsidP="00A91B47">
      <w:pPr>
        <w:pStyle w:val="Body0"/>
      </w:pPr>
      <w:r>
        <w:t xml:space="preserve">Das </w:t>
      </w:r>
      <w:r w:rsidR="00FE111F">
        <w:t>ABM-</w:t>
      </w:r>
      <w:r>
        <w:t xml:space="preserve">Modell ist in mehrere Skripte aufgeteilt, die normalerweise aus dem Verfahrensablauf heraus </w:t>
      </w:r>
      <w:del w:id="44" w:author="Martin SNETHLAGE (PTV Group)" w:date="2022-05-19T15:04:00Z">
        <w:r w:rsidDel="005F1464">
          <w:delText xml:space="preserve">aufgerufen </w:delText>
        </w:r>
      </w:del>
      <w:ins w:id="45" w:author="Martin SNETHLAGE (PTV Group)" w:date="2022-05-19T15:04:00Z">
        <w:r>
          <w:t xml:space="preserve">gestartet </w:t>
        </w:r>
      </w:ins>
      <w:r>
        <w:t xml:space="preserve">werden. </w:t>
      </w:r>
      <w:ins w:id="46" w:author="Martin SNETHLAGE (PTV Group)" w:date="2022-05-19T15:04:00Z">
        <w:r>
          <w:t>Zu Debugging-Zwecken kann es auch</w:t>
        </w:r>
      </w:ins>
      <w:ins w:id="47" w:author="Martin SNETHLAGE (PTV Group)" w:date="2022-05-19T15:05:00Z">
        <w:r>
          <w:t xml:space="preserve"> von einer Entwicklungsumgebung heraus gestartet werden. </w:t>
        </w:r>
      </w:ins>
      <w:del w:id="48" w:author="Martin SNETHLAGE (PTV Group)" w:date="2022-05-19T15:05:00Z">
        <w:r w:rsidR="00FE111F" w:rsidDel="005F1464">
          <w:delText xml:space="preserve">Skript </w:delText>
        </w:r>
        <w:r w:rsidDel="005F1464">
          <w:delText>wird normalerweise im Rahmen eines Rechenlaufs des Verfahrensablaufs ges</w:delText>
        </w:r>
        <w:r w:rsidR="00FE111F" w:rsidDel="005F1464">
          <w:delText xml:space="preserve">zu starten, </w:delText>
        </w:r>
      </w:del>
      <w:del w:id="49" w:author="Martin SNETHLAGE (PTV Group)" w:date="2022-05-19T15:09:00Z">
        <w:r w:rsidR="00FE111F" w:rsidDel="00B07E99">
          <w:delText xml:space="preserve">wird die </w:delText>
        </w:r>
        <w:r w:rsidR="00E10C3A" w:rsidDel="00B07E99">
          <w:delText xml:space="preserve">Datei </w:delText>
        </w:r>
        <w:r w:rsidR="00E10C3A" w:rsidRPr="00687F4D" w:rsidDel="00B07E99">
          <w:rPr>
            <w:rStyle w:val="FilenamePathname"/>
          </w:rPr>
          <w:delText>run_abm.py</w:delText>
        </w:r>
        <w:r w:rsidR="00E10C3A" w:rsidRPr="008A0C18" w:rsidDel="00B07E99">
          <w:delText xml:space="preserve"> </w:delText>
        </w:r>
        <w:r w:rsidR="00E10C3A" w:rsidDel="00B07E99">
          <w:delText xml:space="preserve">ausgeführt. </w:delText>
        </w:r>
      </w:del>
    </w:p>
    <w:p w14:paraId="3EDB9A30" w14:textId="7CFC4265" w:rsidR="00E10C3A" w:rsidDel="00B07E99" w:rsidRDefault="00E10C3A" w:rsidP="00A91B47">
      <w:pPr>
        <w:pStyle w:val="Body0"/>
        <w:rPr>
          <w:del w:id="50" w:author="Martin SNETHLAGE (PTV Group)" w:date="2022-05-19T15:09:00Z"/>
        </w:rPr>
      </w:pPr>
      <w:r>
        <w:t xml:space="preserve">Das Modul </w:t>
      </w:r>
      <w:proofErr w:type="spellStart"/>
      <w:r w:rsidRPr="00CC192E">
        <w:rPr>
          <w:rStyle w:val="Code"/>
        </w:rPr>
        <w:t>abm</w:t>
      </w:r>
      <w:proofErr w:type="spellEnd"/>
      <w:r>
        <w:t xml:space="preserve"> enthält die Klasse ABM, die die eigentliche </w:t>
      </w:r>
      <w:del w:id="51" w:author="Martin SNETHLAGE (PTV Group)" w:date="2022-05-19T15:10:00Z">
        <w:r w:rsidDel="00B07E99">
          <w:delText xml:space="preserve">Ausführung </w:delText>
        </w:r>
      </w:del>
      <w:ins w:id="52" w:author="Martin SNETHLAGE (PTV Group)" w:date="2022-05-19T15:10:00Z">
        <w:r w:rsidR="00B07E99">
          <w:t xml:space="preserve">Berechnung </w:t>
        </w:r>
      </w:ins>
      <w:r>
        <w:t>des ABM-</w:t>
      </w:r>
      <w:del w:id="53" w:author="Martin SNETHLAGE (PTV Group)" w:date="2022-05-19T15:10:00Z">
        <w:r w:rsidDel="00B07E99">
          <w:delText xml:space="preserve">Skripts </w:delText>
        </w:r>
      </w:del>
      <w:ins w:id="54" w:author="Martin SNETHLAGE (PTV Group)" w:date="2022-05-19T15:10:00Z">
        <w:r w:rsidR="00B07E99">
          <w:t xml:space="preserve">Modells </w:t>
        </w:r>
      </w:ins>
      <w:r>
        <w:t xml:space="preserve">beinhaltet. </w:t>
      </w:r>
      <w:del w:id="55" w:author="Martin SNETHLAGE (PTV Group)" w:date="2022-05-19T15:06:00Z">
        <w:r w:rsidDel="005F1464">
          <w:delText xml:space="preserve">In der Methode </w:delText>
        </w:r>
        <w:r w:rsidRPr="00CC192E" w:rsidDel="005F1464">
          <w:rPr>
            <w:rStyle w:val="Code"/>
          </w:rPr>
          <w:delText>ABM.run_full_abm()</w:delText>
        </w:r>
        <w:r w:rsidDel="005F1464">
          <w:delText xml:space="preserve"> werden alle Einzelschritte des ABM-Verfahrens nacheinander aufgerufen.</w:delText>
        </w:r>
      </w:del>
    </w:p>
    <w:p w14:paraId="09B6EE38" w14:textId="44E62B25" w:rsidR="00E10C3A" w:rsidRDefault="00E10C3A" w:rsidP="00A91B47">
      <w:pPr>
        <w:pStyle w:val="Body0"/>
      </w:pPr>
      <w:r>
        <w:t xml:space="preserve">Die Einzelschritte sind im Untermodul </w:t>
      </w:r>
      <w:proofErr w:type="spellStart"/>
      <w:proofErr w:type="gramStart"/>
      <w:r w:rsidRPr="00CC192E">
        <w:rPr>
          <w:rStyle w:val="Code"/>
        </w:rPr>
        <w:t>src.core</w:t>
      </w:r>
      <w:proofErr w:type="spellEnd"/>
      <w:proofErr w:type="gramEnd"/>
      <w:r>
        <w:t xml:space="preserve"> implementiert. Gemeinsam genutzte Funktionen des Wahlmodells befinden sich in </w:t>
      </w:r>
      <w:proofErr w:type="spellStart"/>
      <w:proofErr w:type="gramStart"/>
      <w:r w:rsidRPr="00CC192E">
        <w:rPr>
          <w:rStyle w:val="Code"/>
        </w:rPr>
        <w:t>src.choice</w:t>
      </w:r>
      <w:proofErr w:type="gramEnd"/>
      <w:r w:rsidRPr="00CC192E">
        <w:rPr>
          <w:rStyle w:val="Code"/>
        </w:rPr>
        <w:t>_engine</w:t>
      </w:r>
      <w:proofErr w:type="spellEnd"/>
      <w:r>
        <w:t xml:space="preserve">, </w:t>
      </w:r>
      <w:proofErr w:type="spellStart"/>
      <w:r w:rsidRPr="00CC192E">
        <w:rPr>
          <w:rStyle w:val="Code"/>
        </w:rPr>
        <w:t>src.location_choice_engine</w:t>
      </w:r>
      <w:proofErr w:type="spellEnd"/>
      <w:r>
        <w:t xml:space="preserve"> sowie </w:t>
      </w:r>
      <w:proofErr w:type="spellStart"/>
      <w:r w:rsidRPr="00CC192E">
        <w:rPr>
          <w:rStyle w:val="Code"/>
        </w:rPr>
        <w:t>src.mode_choice_engine</w:t>
      </w:r>
      <w:proofErr w:type="spellEnd"/>
      <w:r>
        <w:t xml:space="preserve">. Das Modul </w:t>
      </w:r>
      <w:proofErr w:type="spellStart"/>
      <w:r>
        <w:rPr>
          <w:rStyle w:val="Code"/>
        </w:rPr>
        <w:t>src.config</w:t>
      </w:r>
      <w:proofErr w:type="spellEnd"/>
      <w:r>
        <w:rPr>
          <w:rStyle w:val="Code"/>
        </w:rPr>
        <w:t xml:space="preserve"> </w:t>
      </w:r>
      <w:r w:rsidRPr="00461859">
        <w:t>ermöglicht</w:t>
      </w:r>
      <w:r>
        <w:t xml:space="preserve"> das Lesen der Konfiguration aus den Tabelle</w:t>
      </w:r>
      <w:r w:rsidR="008150D3">
        <w:t>n</w:t>
      </w:r>
      <w:r w:rsidR="00746B4F">
        <w:t xml:space="preserve"> </w:t>
      </w:r>
      <w:r>
        <w:t xml:space="preserve">der Versionsdatei. Weitere nützliche Funktionen sind in </w:t>
      </w:r>
      <w:proofErr w:type="spellStart"/>
      <w:proofErr w:type="gramStart"/>
      <w:r w:rsidRPr="00CC192E">
        <w:rPr>
          <w:rStyle w:val="Code"/>
        </w:rPr>
        <w:t>src.utilities</w:t>
      </w:r>
      <w:proofErr w:type="spellEnd"/>
      <w:proofErr w:type="gramEnd"/>
      <w:r>
        <w:t xml:space="preserve"> zu finden.</w:t>
      </w:r>
    </w:p>
    <w:p w14:paraId="02A14C06" w14:textId="399531A8" w:rsidR="0059178E" w:rsidRPr="00461859" w:rsidRDefault="0059178E" w:rsidP="0059178E">
      <w:pPr>
        <w:pStyle w:val="berschrift2"/>
        <w:rPr>
          <w:rStyle w:val="Code"/>
        </w:rPr>
      </w:pPr>
      <w:r>
        <w:t>Vorbereitung</w:t>
      </w:r>
    </w:p>
    <w:p w14:paraId="7AC222C5" w14:textId="20445578" w:rsidR="00ED6032" w:rsidRPr="00967276" w:rsidRDefault="00B07E99" w:rsidP="00A91B47">
      <w:pPr>
        <w:pStyle w:val="Body0"/>
      </w:pPr>
      <w:ins w:id="56" w:author="Martin SNETHLAGE (PTV Group)" w:date="2022-05-19T15:07:00Z">
        <w:r>
          <w:t xml:space="preserve">Wenn das Modell debuggt werden soll, </w:t>
        </w:r>
      </w:ins>
      <w:del w:id="57" w:author="Martin SNETHLAGE (PTV Group)" w:date="2022-05-19T15:07:00Z">
        <w:r w:rsidR="00ED6032" w:rsidDel="00B07E99">
          <w:delText xml:space="preserve">Zur Ausführung </w:delText>
        </w:r>
      </w:del>
      <w:r w:rsidR="00ED6032">
        <w:t xml:space="preserve">ist eine Python-Entwicklungsumgebung empfehlenswert. Unterstützt werden unter anderem </w:t>
      </w:r>
      <w:proofErr w:type="spellStart"/>
      <w:r w:rsidR="00ED6032" w:rsidRPr="00715BB9">
        <w:rPr>
          <w:rStyle w:val="GUIElement"/>
        </w:rPr>
        <w:t>PyCharm</w:t>
      </w:r>
      <w:proofErr w:type="spellEnd"/>
      <w:r w:rsidR="00ED6032" w:rsidRPr="00715BB9">
        <w:rPr>
          <w:rStyle w:val="GUIElement"/>
        </w:rPr>
        <w:t xml:space="preserve"> Community Edition</w:t>
      </w:r>
      <w:r w:rsidR="00ED6032" w:rsidRPr="00967276">
        <w:t xml:space="preserve"> (</w:t>
      </w:r>
      <w:proofErr w:type="spellStart"/>
      <w:r w:rsidR="00ED6032" w:rsidRPr="00967276">
        <w:t>JetBrains</w:t>
      </w:r>
      <w:proofErr w:type="spellEnd"/>
      <w:r w:rsidR="00ED6032" w:rsidRPr="00967276">
        <w:t xml:space="preserve">) und </w:t>
      </w:r>
      <w:r w:rsidR="00ED6032" w:rsidRPr="00715BB9">
        <w:rPr>
          <w:rStyle w:val="GUIElement"/>
        </w:rPr>
        <w:t>Visual Studio Code</w:t>
      </w:r>
      <w:r w:rsidR="00ED6032" w:rsidRPr="00967276">
        <w:t xml:space="preserve"> (Microsoft).</w:t>
      </w:r>
      <w:r w:rsidR="00ED6032">
        <w:t xml:space="preserve"> Ebenfalls ist es möglich, das Skript aus einer Konsole heraus aufzurufen.</w:t>
      </w:r>
    </w:p>
    <w:p w14:paraId="7B39AD3A" w14:textId="295DB69B" w:rsidR="00E10C3A" w:rsidRDefault="00E10C3A" w:rsidP="00A91B47">
      <w:pPr>
        <w:pStyle w:val="Body0"/>
      </w:pPr>
      <w:r w:rsidRPr="00461859">
        <w:t xml:space="preserve">Alle benötigten </w:t>
      </w:r>
      <w:r w:rsidRPr="00715BB9">
        <w:rPr>
          <w:rStyle w:val="GUIElement"/>
        </w:rPr>
        <w:t>Python-Bibliotheken</w:t>
      </w:r>
      <w:r w:rsidRPr="00461859">
        <w:t xml:space="preserve"> w</w:t>
      </w:r>
      <w:r>
        <w:t xml:space="preserve">erden durch das </w:t>
      </w:r>
      <w:r w:rsidR="00474428">
        <w:t>Visum</w:t>
      </w:r>
      <w:r>
        <w:t xml:space="preserve">-Setup bereits mitinstalliert. </w:t>
      </w:r>
      <w:r w:rsidR="00B2112D">
        <w:t>Die Ausführung muss mit Python 3 erfolgen</w:t>
      </w:r>
      <w:r>
        <w:t>.</w:t>
      </w:r>
      <w:r w:rsidR="001A6380">
        <w:t xml:space="preserve"> Python 2 wird nicht unterstützt.</w:t>
      </w:r>
    </w:p>
    <w:p w14:paraId="12BC0BB2" w14:textId="1B093605" w:rsidR="00E10C3A" w:rsidRDefault="00E10C3A" w:rsidP="00A91B47">
      <w:pPr>
        <w:pStyle w:val="Body0"/>
      </w:pPr>
      <w:r w:rsidRPr="00461859">
        <w:t xml:space="preserve">Mit dem </w:t>
      </w:r>
      <w:r w:rsidR="00474428">
        <w:t>Visum</w:t>
      </w:r>
      <w:r w:rsidRPr="00461859">
        <w:t>-Setup w</w:t>
      </w:r>
      <w:r>
        <w:t xml:space="preserve">ird für Python 3 eine </w:t>
      </w:r>
      <w:r w:rsidRPr="00715BB9">
        <w:rPr>
          <w:rStyle w:val="GUIElement"/>
        </w:rPr>
        <w:t>virtuelle Umgebung</w:t>
      </w:r>
      <w:r>
        <w:t xml:space="preserve"> (</w:t>
      </w:r>
      <w:proofErr w:type="spellStart"/>
      <w:r w:rsidRPr="00461859">
        <w:rPr>
          <w:rStyle w:val="Code"/>
        </w:rPr>
        <w:t>venv</w:t>
      </w:r>
      <w:proofErr w:type="spellEnd"/>
      <w:r>
        <w:t xml:space="preserve">) installiert, in </w:t>
      </w:r>
      <w:r w:rsidR="001267DF">
        <w:t>d</w:t>
      </w:r>
      <w:r w:rsidR="00FE111F">
        <w:t>ie</w:t>
      </w:r>
      <w:r w:rsidR="005C5A14">
        <w:t xml:space="preserve"> zusätzliche</w:t>
      </w:r>
      <w:r>
        <w:t xml:space="preserve"> Pakete</w:t>
      </w:r>
      <w:r w:rsidR="00ED6032">
        <w:t xml:space="preserve">, die sich im Unterordner </w:t>
      </w:r>
      <w:r w:rsidR="00ED6032" w:rsidRPr="00687F4D">
        <w:rPr>
          <w:rStyle w:val="FilenamePathname"/>
        </w:rPr>
        <w:t>Exe\P</w:t>
      </w:r>
      <w:r w:rsidR="001267DF" w:rsidRPr="00687F4D">
        <w:rPr>
          <w:rStyle w:val="FilenamePathname"/>
        </w:rPr>
        <w:t>ython37Modules</w:t>
      </w:r>
      <w:r>
        <w:t xml:space="preserve"> </w:t>
      </w:r>
      <w:r w:rsidR="00ED6032">
        <w:t xml:space="preserve">des </w:t>
      </w:r>
      <w:r w:rsidR="00474428">
        <w:t>Visum</w:t>
      </w:r>
      <w:r w:rsidR="00ED6032">
        <w:t xml:space="preserve">-Installationspfades befinden, </w:t>
      </w:r>
      <w:r>
        <w:t>eingebunden sind</w:t>
      </w:r>
      <w:r w:rsidR="005C5A14">
        <w:t xml:space="preserve">. </w:t>
      </w:r>
      <w:r>
        <w:t>Bei Ausführung des Skriptes muss diese virtuelle Umgebung genutzt werden.</w:t>
      </w:r>
    </w:p>
    <w:p w14:paraId="599A0908" w14:textId="77B3D3D6" w:rsidR="00ED6032" w:rsidRPr="00A91B47" w:rsidRDefault="00ED6032" w:rsidP="00A91B47">
      <w:pPr>
        <w:pStyle w:val="Body0"/>
      </w:pPr>
      <w:r>
        <w:t>In Visual Studio Code kann die verwendete Umgebung beispielsweise in der linken unteren Fenster</w:t>
      </w:r>
      <w:r w:rsidR="00BD2B01">
        <w:t>ecke</w:t>
      </w:r>
      <w:r>
        <w:t xml:space="preserve"> eingestellt werden.</w:t>
      </w:r>
    </w:p>
    <w:p w14:paraId="68351B93" w14:textId="47C3CA3F" w:rsidR="00ED6032" w:rsidRDefault="008F4B01" w:rsidP="00A91B47">
      <w:pPr>
        <w:pStyle w:val="Graphics"/>
      </w:pPr>
      <w:r>
        <w:rPr>
          <w:noProof/>
        </w:rPr>
        <w:drawing>
          <wp:inline distT="0" distB="0" distL="0" distR="0" wp14:anchorId="4BAB0D98" wp14:editId="773A0983">
            <wp:extent cx="1943100" cy="170920"/>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0"/>
                    <a:stretch>
                      <a:fillRect/>
                    </a:stretch>
                  </pic:blipFill>
                  <pic:spPr>
                    <a:xfrm>
                      <a:off x="0" y="0"/>
                      <a:ext cx="1943100" cy="170920"/>
                    </a:xfrm>
                    <a:prstGeom prst="rect">
                      <a:avLst/>
                    </a:prstGeom>
                  </pic:spPr>
                </pic:pic>
              </a:graphicData>
            </a:graphic>
          </wp:inline>
        </w:drawing>
      </w:r>
    </w:p>
    <w:p w14:paraId="50E683EF" w14:textId="3D32A41C" w:rsidR="00ED6032" w:rsidRDefault="00ED6032" w:rsidP="00A91B47">
      <w:pPr>
        <w:pStyle w:val="Graphics"/>
      </w:pPr>
      <w:r>
        <w:rPr>
          <w:noProof/>
        </w:rPr>
        <w:drawing>
          <wp:inline distT="0" distB="0" distL="0" distR="0" wp14:anchorId="4DBD81A9" wp14:editId="695A28DA">
            <wp:extent cx="3710252" cy="509615"/>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stretch>
                      <a:fillRect/>
                    </a:stretch>
                  </pic:blipFill>
                  <pic:spPr>
                    <a:xfrm>
                      <a:off x="0" y="0"/>
                      <a:ext cx="3710252" cy="509615"/>
                    </a:xfrm>
                    <a:prstGeom prst="rect">
                      <a:avLst/>
                    </a:prstGeom>
                  </pic:spPr>
                </pic:pic>
              </a:graphicData>
            </a:graphic>
          </wp:inline>
        </w:drawing>
      </w:r>
    </w:p>
    <w:p w14:paraId="0DDCCB57" w14:textId="3BC75A2C" w:rsidR="00E10C3A" w:rsidRDefault="00E10C3A" w:rsidP="00A91B47">
      <w:pPr>
        <w:pStyle w:val="Body0"/>
      </w:pPr>
      <w:r w:rsidRPr="00461859">
        <w:lastRenderedPageBreak/>
        <w:t xml:space="preserve">Um </w:t>
      </w:r>
      <w:ins w:id="58" w:author="Martin SNETHLAGE (PTV Group)" w:date="2022-05-19T15:10:00Z">
        <w:r w:rsidR="00B07E99">
          <w:t xml:space="preserve">die </w:t>
        </w:r>
      </w:ins>
      <w:del w:id="59" w:author="Martin SNETHLAGE (PTV Group)" w:date="2022-05-19T15:10:00Z">
        <w:r w:rsidRPr="00461859" w:rsidDel="00B07E99">
          <w:delText xml:space="preserve">das </w:delText>
        </w:r>
      </w:del>
      <w:r w:rsidRPr="00461859">
        <w:t>ABM-</w:t>
      </w:r>
      <w:del w:id="60" w:author="Martin SNETHLAGE (PTV Group)" w:date="2022-05-19T15:10:00Z">
        <w:r w:rsidRPr="00461859" w:rsidDel="00B07E99">
          <w:delText xml:space="preserve">Skript </w:delText>
        </w:r>
      </w:del>
      <w:ins w:id="61" w:author="Martin SNETHLAGE (PTV Group)" w:date="2022-05-19T15:10:00Z">
        <w:r w:rsidR="00B07E99">
          <w:t>Berechnung</w:t>
        </w:r>
      </w:ins>
      <w:ins w:id="62" w:author="Martin SNETHLAGE (PTV Group)" w:date="2022-05-19T15:11:00Z">
        <w:r w:rsidR="00B07E99">
          <w:t xml:space="preserve"> </w:t>
        </w:r>
      </w:ins>
      <w:r w:rsidRPr="00461859">
        <w:t>a</w:t>
      </w:r>
      <w:r>
        <w:t xml:space="preserve">uszuführen, muss lediglich die Datei </w:t>
      </w:r>
      <w:r w:rsidRPr="00687F4D">
        <w:rPr>
          <w:rStyle w:val="FilenamePathname"/>
        </w:rPr>
        <w:t>run_abm.py</w:t>
      </w:r>
      <w:r>
        <w:t xml:space="preserve"> ausgeführt werden. </w:t>
      </w:r>
      <w:ins w:id="63" w:author="Martin SNETHLAGE (PTV Group)" w:date="2022-05-24T13:22:00Z">
        <w:r w:rsidR="00D908CA">
          <w:t xml:space="preserve">Die </w:t>
        </w:r>
      </w:ins>
      <w:ins w:id="64" w:author="Martin SNETHLAGE (PTV Group)" w:date="2022-05-24T13:21:00Z">
        <w:r w:rsidR="00D908CA">
          <w:t xml:space="preserve">dort definierte Methode </w:t>
        </w:r>
        <w:proofErr w:type="spellStart"/>
        <w:r w:rsidR="00D908CA" w:rsidRPr="00D908CA">
          <w:rPr>
            <w:rFonts w:ascii="Courier New" w:hAnsi="Courier New" w:cs="Courier New"/>
            <w:sz w:val="20"/>
            <w:szCs w:val="18"/>
            <w:rPrChange w:id="65" w:author="Martin SNETHLAGE (PTV Group)" w:date="2022-05-24T13:25:00Z">
              <w:rPr/>
            </w:rPrChange>
          </w:rPr>
          <w:t>run_abm</w:t>
        </w:r>
      </w:ins>
      <w:proofErr w:type="spellEnd"/>
      <w:ins w:id="66" w:author="Martin SNETHLAGE (PTV Group)" w:date="2022-05-24T13:22:00Z">
        <w:r w:rsidR="00D908CA" w:rsidRPr="00D908CA">
          <w:rPr>
            <w:rFonts w:ascii="Courier New" w:hAnsi="Courier New" w:cs="Courier New"/>
            <w:sz w:val="20"/>
            <w:szCs w:val="18"/>
            <w:rPrChange w:id="67" w:author="Martin SNETHLAGE (PTV Group)" w:date="2022-05-24T13:25:00Z">
              <w:rPr/>
            </w:rPrChange>
          </w:rPr>
          <w:t xml:space="preserve"> </w:t>
        </w:r>
        <w:r w:rsidR="00D908CA">
          <w:t xml:space="preserve">enthält mehrere Berechnungsoptionen, von denen </w:t>
        </w:r>
      </w:ins>
      <w:ins w:id="68" w:author="Martin SNETHLAGE (PTV Group)" w:date="2022-05-24T13:23:00Z">
        <w:r w:rsidR="00D908CA">
          <w:t xml:space="preserve">die </w:t>
        </w:r>
      </w:ins>
      <w:ins w:id="69" w:author="Martin SNETHLAGE (PTV Group)" w:date="2022-05-24T13:22:00Z">
        <w:r w:rsidR="00D908CA">
          <w:t xml:space="preserve">geeignete </w:t>
        </w:r>
      </w:ins>
      <w:ins w:id="70" w:author="Martin SNETHLAGE (PTV Group)" w:date="2022-05-24T13:23:00Z">
        <w:r w:rsidR="00D908CA">
          <w:t xml:space="preserve">aktiv gesetzt werden muss. </w:t>
        </w:r>
      </w:ins>
      <w:r w:rsidR="00797A30">
        <w:t xml:space="preserve">Wird das Programm nicht von Visum aus gestartet, </w:t>
      </w:r>
      <w:r>
        <w:t>ist darauf zu achten, dass die virtuelle Umgebung von Visum genutzt wird.</w:t>
      </w:r>
    </w:p>
    <w:p w14:paraId="6A719302" w14:textId="04B45719" w:rsidR="00E10C3A" w:rsidRDefault="008C6BE1" w:rsidP="00A91B47">
      <w:pPr>
        <w:pStyle w:val="Body0"/>
        <w:rPr>
          <w:ins w:id="71" w:author="Martin SNETHLAGE (PTV Group)" w:date="2022-05-19T15:09:00Z"/>
        </w:rPr>
      </w:pPr>
      <w:r>
        <w:t>Wird das Programm nicht von Visum aus gestartet</w:t>
      </w:r>
      <w:r w:rsidR="00E10C3A">
        <w:t xml:space="preserve">, wird zunächst ein </w:t>
      </w:r>
      <w:r w:rsidR="00474428">
        <w:t>Visum</w:t>
      </w:r>
      <w:r w:rsidR="00607154">
        <w:t xml:space="preserve"> </w:t>
      </w:r>
      <w:r w:rsidR="00E10C3A">
        <w:t xml:space="preserve">gestartet und die </w:t>
      </w:r>
      <w:r>
        <w:t xml:space="preserve">im Python-Code </w:t>
      </w:r>
      <w:r w:rsidR="00E10C3A">
        <w:t>angegebene Versionsdatei (</w:t>
      </w:r>
      <w:r w:rsidR="00E10C3A" w:rsidRPr="001813E4">
        <w:rPr>
          <w:rStyle w:val="FilenamePathname"/>
        </w:rPr>
        <w:t>Halle</w:t>
      </w:r>
      <w:r w:rsidR="001813E4" w:rsidRPr="001813E4">
        <w:rPr>
          <w:rStyle w:val="FilenamePathname"/>
        </w:rPr>
        <w:t>_</w:t>
      </w:r>
      <w:r w:rsidR="00E10C3A" w:rsidRPr="001813E4">
        <w:rPr>
          <w:rStyle w:val="FilenamePathname"/>
        </w:rPr>
        <w:t>ABM.ver</w:t>
      </w:r>
      <w:r w:rsidR="00E10C3A">
        <w:t xml:space="preserve">) geladen. Andernfalls wird die laufende </w:t>
      </w:r>
      <w:r w:rsidR="00474428">
        <w:t>Visum</w:t>
      </w:r>
      <w:r w:rsidR="00E10C3A">
        <w:t xml:space="preserve">-Instanz automatisch verwendet und das Skript mit der aktuell geöffneten Versionsdatei ausgeführt. </w:t>
      </w:r>
    </w:p>
    <w:p w14:paraId="157E0E03" w14:textId="7D205C40" w:rsidR="00B07E99" w:rsidRPr="00461859" w:rsidRDefault="006A6C54" w:rsidP="00A91B47">
      <w:pPr>
        <w:pStyle w:val="Body0"/>
      </w:pPr>
      <w:ins w:id="72" w:author="Martin SNETHLAGE (PTV Group)" w:date="2022-05-19T15:14:00Z">
        <w:r>
          <w:t>Beachten Sie bitte, dass e</w:t>
        </w:r>
      </w:ins>
      <w:ins w:id="73" w:author="Martin SNETHLAGE (PTV Group)" w:date="2022-05-19T15:11:00Z">
        <w:r w:rsidR="00B07E99">
          <w:t xml:space="preserve">ine Berechnung </w:t>
        </w:r>
      </w:ins>
      <w:ins w:id="74" w:author="Martin SNETHLAGE (PTV Group)" w:date="2022-05-19T15:13:00Z">
        <w:r>
          <w:t xml:space="preserve">des ABM innerhalb einer Entwicklungsumgebung </w:t>
        </w:r>
      </w:ins>
      <w:ins w:id="75" w:author="Martin SNETHLAGE (PTV Group)" w:date="2022-05-19T15:11:00Z">
        <w:r w:rsidR="00B07E99">
          <w:t xml:space="preserve">nicht identisch </w:t>
        </w:r>
      </w:ins>
      <w:ins w:id="76" w:author="Martin SNETHLAGE (PTV Group)" w:date="2022-05-19T15:14:00Z">
        <w:r>
          <w:t xml:space="preserve">ist </w:t>
        </w:r>
      </w:ins>
      <w:ins w:id="77" w:author="Martin SNETHLAGE (PTV Group)" w:date="2022-05-19T15:11:00Z">
        <w:r w:rsidR="00B07E99">
          <w:t xml:space="preserve">mit einer </w:t>
        </w:r>
      </w:ins>
      <w:ins w:id="78" w:author="Martin SNETHLAGE (PTV Group)" w:date="2022-05-19T15:14:00Z">
        <w:r>
          <w:t xml:space="preserve">regulären </w:t>
        </w:r>
      </w:ins>
      <w:ins w:id="79" w:author="Martin SNETHLAGE (PTV Group)" w:date="2022-05-19T15:11:00Z">
        <w:r w:rsidR="00B07E99">
          <w:t xml:space="preserve">Berechnung </w:t>
        </w:r>
      </w:ins>
      <w:ins w:id="80" w:author="Martin SNETHLAGE (PTV Group)" w:date="2022-05-19T15:14:00Z">
        <w:r>
          <w:t xml:space="preserve">durch den </w:t>
        </w:r>
      </w:ins>
      <w:ins w:id="81" w:author="Martin SNETHLAGE (PTV Group)" w:date="2022-05-19T15:12:00Z">
        <w:r w:rsidR="00B07E99">
          <w:t xml:space="preserve">Verfahrensablauf. </w:t>
        </w:r>
      </w:ins>
      <w:ins w:id="82" w:author="Martin SNETHLAGE (PTV Group)" w:date="2022-05-19T15:14:00Z">
        <w:r>
          <w:t xml:space="preserve">Im Verfahrensablauf werden </w:t>
        </w:r>
      </w:ins>
      <w:ins w:id="83" w:author="Martin SNETHLAGE (PTV Group)" w:date="2022-05-19T15:15:00Z">
        <w:r>
          <w:t xml:space="preserve">zwischen einzelnen Skript-Berechnungen </w:t>
        </w:r>
      </w:ins>
      <w:ins w:id="84" w:author="Martin SNETHLAGE (PTV Group)" w:date="2022-05-19T15:14:00Z">
        <w:r>
          <w:t>div</w:t>
        </w:r>
      </w:ins>
      <w:ins w:id="85" w:author="Martin SNETHLAGE (PTV Group)" w:date="2022-05-19T15:15:00Z">
        <w:r>
          <w:t>erse weitere Visum-Verfahren d</w:t>
        </w:r>
      </w:ins>
      <w:ins w:id="86" w:author="Martin SNETHLAGE (PTV Group)" w:date="2022-05-19T15:16:00Z">
        <w:r>
          <w:t xml:space="preserve">urchgeführt. </w:t>
        </w:r>
      </w:ins>
      <w:ins w:id="87" w:author="Martin SNETHLAGE (PTV Group)" w:date="2022-05-19T15:17:00Z">
        <w:r>
          <w:t xml:space="preserve">So müssen </w:t>
        </w:r>
      </w:ins>
      <w:ins w:id="88" w:author="Martin SNETHLAGE (PTV Group)" w:date="2022-05-19T15:18:00Z">
        <w:r w:rsidR="007C16BF">
          <w:t xml:space="preserve">z.B. </w:t>
        </w:r>
      </w:ins>
      <w:ins w:id="89" w:author="Martin SNETHLAGE (PTV Group)" w:date="2022-05-19T15:17:00Z">
        <w:r>
          <w:t xml:space="preserve">zunächst </w:t>
        </w:r>
      </w:ins>
      <w:ins w:id="90" w:author="Martin SNETHLAGE (PTV Group)" w:date="2022-05-19T15:18:00Z">
        <w:r w:rsidR="007C16BF">
          <w:t xml:space="preserve">alle </w:t>
        </w:r>
      </w:ins>
      <w:ins w:id="91" w:author="Martin SNETHLAGE (PTV Group)" w:date="2022-05-19T15:17:00Z">
        <w:r>
          <w:t xml:space="preserve">Verfahrensschritte </w:t>
        </w:r>
        <w:r w:rsidR="007C16BF">
          <w:t xml:space="preserve">des Verfahrensablaufs </w:t>
        </w:r>
        <w:r>
          <w:t xml:space="preserve">durchgeführt werden, die </w:t>
        </w:r>
        <w:r w:rsidR="007C16BF">
          <w:t>vor der ABM-Gruppe stehen</w:t>
        </w:r>
      </w:ins>
      <w:ins w:id="92" w:author="Martin SNETHLAGE (PTV Group)" w:date="2022-05-19T15:18:00Z">
        <w:r w:rsidR="007C16BF">
          <w:t xml:space="preserve">, bevor das Skript </w:t>
        </w:r>
      </w:ins>
      <w:ins w:id="93" w:author="Martin SNETHLAGE (PTV Group)" w:date="2022-05-19T15:19:00Z">
        <w:r w:rsidR="007C16BF">
          <w:t>run_abm.py von einer Entwicklungsumgebung heraus gestartet wird.</w:t>
        </w:r>
      </w:ins>
      <w:ins w:id="94" w:author="Martin SNETHLAGE (PTV Group)" w:date="2022-05-19T15:18:00Z">
        <w:r w:rsidR="007C16BF">
          <w:t xml:space="preserve"> </w:t>
        </w:r>
      </w:ins>
    </w:p>
    <w:p w14:paraId="468D7CCA" w14:textId="4F6B268E" w:rsidR="00E10C3A" w:rsidRPr="007F60D3" w:rsidDel="007C16BF" w:rsidRDefault="00E10C3A" w:rsidP="007F60D3">
      <w:pPr>
        <w:pStyle w:val="berschrift2"/>
        <w:rPr>
          <w:del w:id="95" w:author="Martin SNETHLAGE (PTV Group)" w:date="2022-05-19T15:20:00Z"/>
        </w:rPr>
      </w:pPr>
      <w:del w:id="96" w:author="Martin SNETHLAGE (PTV Group)" w:date="2022-05-19T15:20:00Z">
        <w:r w:rsidRPr="007F60D3" w:rsidDel="007C16BF">
          <w:delText xml:space="preserve">Verschiedene Ausführungsmöglichkeiten </w:delText>
        </w:r>
      </w:del>
    </w:p>
    <w:p w14:paraId="21487DE8" w14:textId="46F78B09" w:rsidR="00E10C3A" w:rsidDel="007C16BF" w:rsidRDefault="00E10C3A" w:rsidP="00A91B47">
      <w:pPr>
        <w:pStyle w:val="Body0"/>
        <w:rPr>
          <w:del w:id="97" w:author="Martin SNETHLAGE (PTV Group)" w:date="2022-05-19T15:20:00Z"/>
        </w:rPr>
      </w:pPr>
      <w:del w:id="98" w:author="Martin SNETHLAGE (PTV Group)" w:date="2022-05-19T15:20:00Z">
        <w:r w:rsidRPr="00D42C4A" w:rsidDel="007C16BF">
          <w:delText xml:space="preserve">Das </w:delText>
        </w:r>
        <w:r w:rsidDel="007C16BF">
          <w:delText>ABM-</w:delText>
        </w:r>
        <w:r w:rsidRPr="00D42C4A" w:rsidDel="007C16BF">
          <w:delText>Skript kann auf v</w:delText>
        </w:r>
        <w:r w:rsidDel="007C16BF">
          <w:delText>erschiedene Weise ausgeführt werden. Dabei ist es möglich, sowohl das gesamte ABM-Skript als auch einzelne Schritte des Verfahrens auszuführen.</w:delText>
        </w:r>
      </w:del>
    </w:p>
    <w:p w14:paraId="73FCB957" w14:textId="383FBF6F" w:rsidR="00E10C3A" w:rsidDel="007C16BF" w:rsidRDefault="00E10C3A" w:rsidP="00607154">
      <w:pPr>
        <w:pStyle w:val="Body0"/>
        <w:rPr>
          <w:del w:id="99" w:author="Martin SNETHLAGE (PTV Group)" w:date="2022-05-19T15:20:00Z"/>
        </w:rPr>
      </w:pPr>
      <w:del w:id="100" w:author="Martin SNETHLAGE (PTV Group)" w:date="2022-05-19T15:20:00Z">
        <w:r w:rsidDel="007C16BF">
          <w:delText>Das gesamte ABM-Skript kann auf drei verschiedene Weisen ausgeführt werden:</w:delText>
        </w:r>
      </w:del>
    </w:p>
    <w:p w14:paraId="415F2914" w14:textId="22B953DA" w:rsidR="00E10C3A" w:rsidDel="007C16BF" w:rsidRDefault="00E10C3A" w:rsidP="00CD65F2">
      <w:pPr>
        <w:pStyle w:val="List0"/>
        <w:rPr>
          <w:del w:id="101" w:author="Martin SNETHLAGE (PTV Group)" w:date="2022-05-19T15:20:00Z"/>
        </w:rPr>
      </w:pPr>
      <w:del w:id="102" w:author="Martin SNETHLAGE (PTV Group)" w:date="2022-05-19T15:20:00Z">
        <w:r w:rsidDel="007C16BF">
          <w:delText xml:space="preserve">Die Datei </w:delText>
        </w:r>
        <w:r w:rsidRPr="00687F4D" w:rsidDel="007C16BF">
          <w:rPr>
            <w:rStyle w:val="FilenamePathname"/>
          </w:rPr>
          <w:delText>run_abm.py</w:delText>
        </w:r>
        <w:r w:rsidDel="007C16BF">
          <w:delText xml:space="preserve"> wird aus einer Entwicklungsumgebung oder einer Konsole heraus ausgeführt. </w:delText>
        </w:r>
        <w:r w:rsidR="00B06180" w:rsidDel="007C16BF">
          <w:delText>Dabei wird eine</w:delText>
        </w:r>
        <w:r w:rsidDel="007C16BF">
          <w:delText xml:space="preserve"> neue </w:delText>
        </w:r>
        <w:r w:rsidR="00474428" w:rsidDel="007C16BF">
          <w:delText>Visum</w:delText>
        </w:r>
        <w:r w:rsidDel="007C16BF">
          <w:delText xml:space="preserve">-Instanz gestartet und die </w:delText>
        </w:r>
        <w:r w:rsidR="00B06180" w:rsidDel="007C16BF">
          <w:delText>Beispiel-V</w:delText>
        </w:r>
        <w:r w:rsidDel="007C16BF">
          <w:delText>ersionsdatei geladen.</w:delText>
        </w:r>
        <w:r w:rsidR="00B06180" w:rsidDel="007C16BF">
          <w:delText xml:space="preserve"> Diese Variante eignet sich am besten zum Debuggen des Skripts.</w:delText>
        </w:r>
      </w:del>
    </w:p>
    <w:p w14:paraId="76AB9BFA" w14:textId="20391BC3" w:rsidR="00E10C3A" w:rsidDel="007C16BF" w:rsidRDefault="00E10C3A" w:rsidP="00CD65F2">
      <w:pPr>
        <w:pStyle w:val="List0"/>
        <w:rPr>
          <w:del w:id="103" w:author="Martin SNETHLAGE (PTV Group)" w:date="2022-05-19T15:20:00Z"/>
        </w:rPr>
      </w:pPr>
      <w:del w:id="104" w:author="Martin SNETHLAGE (PTV Group)" w:date="2022-05-19T15:20:00Z">
        <w:r w:rsidDel="007C16BF">
          <w:delText xml:space="preserve">Die Datei </w:delText>
        </w:r>
        <w:r w:rsidRPr="00687F4D" w:rsidDel="007C16BF">
          <w:rPr>
            <w:rStyle w:val="FilenamePathname"/>
          </w:rPr>
          <w:delText>run_abm.py</w:delText>
        </w:r>
        <w:r w:rsidDel="007C16BF">
          <w:delText xml:space="preserve"> wird aus dem Verfahrensablauf als externes Python-Skript ausgeführt. Hierbei ist</w:delText>
        </w:r>
        <w:r w:rsidR="00D16086" w:rsidDel="007C16BF">
          <w:delText xml:space="preserve"> </w:delText>
        </w:r>
        <w:r w:rsidDel="007C16BF">
          <w:delText>die schnellste Ausführung des Skriptes zu erwarten</w:delText>
        </w:r>
        <w:r w:rsidR="00106A52" w:rsidDel="007C16BF">
          <w:delText xml:space="preserve"> (u.a.</w:delText>
        </w:r>
        <w:r w:rsidR="00D16086" w:rsidDel="007C16BF">
          <w:delText xml:space="preserve"> da Matrixwerte </w:delText>
        </w:r>
        <w:r w:rsidR="0041626D" w:rsidDel="007C16BF">
          <w:delText>via</w:delText>
        </w:r>
        <w:r w:rsidR="00D16086" w:rsidDel="007C16BF">
          <w:delText xml:space="preserve"> </w:delText>
        </w:r>
        <w:r w:rsidR="00D16086" w:rsidRPr="00D16086" w:rsidDel="007C16BF">
          <w:rPr>
            <w:rStyle w:val="Code"/>
          </w:rPr>
          <w:delText>GetMatrixRaw</w:delText>
        </w:r>
        <w:r w:rsidR="00D16086" w:rsidDel="007C16BF">
          <w:delText xml:space="preserve"> ohne Overhead als numpy-Array abgeholt werden können</w:delText>
        </w:r>
        <w:r w:rsidR="00106A52" w:rsidDel="007C16BF">
          <w:delText>)</w:delText>
        </w:r>
        <w:r w:rsidDel="007C16BF">
          <w:delText xml:space="preserve">. Allerdings ist in diesem Fall Debugging kaum möglich, da die Oberfläche der </w:delText>
        </w:r>
        <w:r w:rsidR="00474428" w:rsidDel="007C16BF">
          <w:delText>Visum</w:delText>
        </w:r>
        <w:r w:rsidDel="007C16BF">
          <w:delText>-Instanz für die Zeit der Ausführung des Skriptes nicht reaktiv ist.</w:delText>
        </w:r>
      </w:del>
    </w:p>
    <w:p w14:paraId="1C3968E2" w14:textId="0525610F" w:rsidR="00B06180" w:rsidDel="007C16BF" w:rsidRDefault="00B06180" w:rsidP="00CD65F2">
      <w:pPr>
        <w:pStyle w:val="List0"/>
        <w:rPr>
          <w:del w:id="105" w:author="Martin SNETHLAGE (PTV Group)" w:date="2022-05-19T15:20:00Z"/>
        </w:rPr>
      </w:pPr>
      <w:del w:id="106" w:author="Martin SNETHLAGE (PTV Group)" w:date="2022-05-19T15:20:00Z">
        <w:r w:rsidDel="007C16BF">
          <w:delText xml:space="preserve">Die Datei </w:delText>
        </w:r>
        <w:r w:rsidRPr="00687F4D" w:rsidDel="007C16BF">
          <w:rPr>
            <w:rStyle w:val="FilenamePathname"/>
          </w:rPr>
          <w:delText>run_abm.py</w:delText>
        </w:r>
        <w:r w:rsidDel="007C16BF">
          <w:delText xml:space="preserve"> wird aus der </w:delText>
        </w:r>
        <w:r w:rsidR="00474428" w:rsidDel="007C16BF">
          <w:delText>Visum</w:delText>
        </w:r>
        <w:r w:rsidDel="007C16BF">
          <w:delText>-eigenen Python-Konsole aufgerufen (nicht empfohlen). In diesem Fall ist die Ausführung des Skriptes signifikant langsamer und</w:delText>
        </w:r>
        <w:r w:rsidR="00D16086" w:rsidDel="007C16BF">
          <w:delText xml:space="preserve"> auch in diesem Fall</w:delText>
        </w:r>
        <w:r w:rsidDel="007C16BF">
          <w:delText xml:space="preserve"> </w:delText>
        </w:r>
        <w:r w:rsidR="004B3241" w:rsidDel="007C16BF">
          <w:delText xml:space="preserve">ist </w:delText>
        </w:r>
        <w:r w:rsidDel="007C16BF">
          <w:delText xml:space="preserve">Debugging kaum möglich, da die Oberfläche der </w:delText>
        </w:r>
        <w:r w:rsidR="00474428" w:rsidDel="007C16BF">
          <w:delText>Visum</w:delText>
        </w:r>
        <w:r w:rsidDel="007C16BF">
          <w:delText>-Instanz für die Zeit der Ausführung des Skriptes nicht reaktiv ist.</w:delText>
        </w:r>
      </w:del>
    </w:p>
    <w:p w14:paraId="7BD435F6" w14:textId="090335A8" w:rsidR="00E10C3A" w:rsidRPr="00D42C4A" w:rsidRDefault="00E10C3A" w:rsidP="00A91B47">
      <w:pPr>
        <w:pStyle w:val="Body0"/>
      </w:pPr>
      <w:r>
        <w:t xml:space="preserve">Es ist auch möglich, Einzelschritte des ABM-Skriptes separat auszuführen. </w:t>
      </w:r>
      <w:ins w:id="107" w:author="Martin SNETHLAGE (PTV Group)" w:date="2022-05-19T15:21:00Z">
        <w:r w:rsidR="007C16BF">
          <w:t xml:space="preserve">Dazu müssen </w:t>
        </w:r>
      </w:ins>
      <w:ins w:id="108" w:author="Martin SNETHLAGE (PTV Group)" w:date="2022-05-20T09:24:00Z">
        <w:r w:rsidR="003D20FB">
          <w:t>i</w:t>
        </w:r>
      </w:ins>
      <w:ins w:id="109" w:author="Martin SNETHLAGE (PTV Group)" w:date="2022-05-20T09:25:00Z">
        <w:r w:rsidR="00867918">
          <w:t xml:space="preserve">m Skript </w:t>
        </w:r>
      </w:ins>
      <w:ins w:id="110" w:author="Martin SNETHLAGE (PTV Group)" w:date="2022-05-20T09:26:00Z">
        <w:r w:rsidR="00867918">
          <w:t xml:space="preserve">abm.py in der Methode </w:t>
        </w:r>
      </w:ins>
      <w:proofErr w:type="spellStart"/>
      <w:ins w:id="111" w:author="Martin SNETHLAGE (PTV Group)" w:date="2022-05-20T09:25:00Z">
        <w:r w:rsidR="00867918" w:rsidRPr="00FF384D">
          <w:rPr>
            <w:rFonts w:ascii="Courier New" w:hAnsi="Courier New" w:cs="Courier New"/>
            <w:sz w:val="20"/>
            <w:szCs w:val="18"/>
            <w:rPrChange w:id="112" w:author="Martin SNETHLAGE (PTV Group)" w:date="2022-05-20T09:47:00Z">
              <w:rPr/>
            </w:rPrChange>
          </w:rPr>
          <w:t>run_full_abm</w:t>
        </w:r>
        <w:proofErr w:type="spellEnd"/>
        <w:r w:rsidR="00867918" w:rsidRPr="00FF384D">
          <w:rPr>
            <w:sz w:val="20"/>
            <w:szCs w:val="18"/>
            <w:rPrChange w:id="113" w:author="Martin SNETHLAGE (PTV Group)" w:date="2022-05-20T09:47:00Z">
              <w:rPr/>
            </w:rPrChange>
          </w:rPr>
          <w:t xml:space="preserve"> </w:t>
        </w:r>
      </w:ins>
      <w:ins w:id="114" w:author="Martin SNETHLAGE (PTV Group)" w:date="2022-05-19T15:21:00Z">
        <w:r w:rsidR="007C16BF">
          <w:t xml:space="preserve">lediglich </w:t>
        </w:r>
      </w:ins>
      <w:ins w:id="115" w:author="Martin SNETHLAGE (PTV Group)" w:date="2022-05-19T15:23:00Z">
        <w:r w:rsidR="00C023EA">
          <w:t xml:space="preserve">solche </w:t>
        </w:r>
      </w:ins>
      <w:ins w:id="116" w:author="Martin SNETHLAGE (PTV Group)" w:date="2022-05-19T15:21:00Z">
        <w:r w:rsidR="007C16BF">
          <w:t xml:space="preserve">Verfahren auskommentiert werden, die nicht durchgeführt werden sollen. </w:t>
        </w:r>
      </w:ins>
      <w:ins w:id="117" w:author="Martin SNETHLAGE (PTV Group)" w:date="2022-05-20T09:24:00Z">
        <w:r w:rsidR="003D20FB">
          <w:t xml:space="preserve">Es </w:t>
        </w:r>
      </w:ins>
      <w:del w:id="118" w:author="Martin SNETHLAGE (PTV Group)" w:date="2022-05-19T15:21:00Z">
        <w:r w:rsidDel="007C16BF">
          <w:delText xml:space="preserve">Die Klasse </w:delText>
        </w:r>
        <w:r w:rsidRPr="00F04AD9" w:rsidDel="007C16BF">
          <w:rPr>
            <w:rStyle w:val="Code"/>
          </w:rPr>
          <w:delText>ABM</w:delText>
        </w:r>
        <w:r w:rsidDel="007C16BF">
          <w:delText xml:space="preserve"> des </w:delText>
        </w:r>
        <w:r w:rsidR="00A47E48" w:rsidDel="007C16BF">
          <w:delText>M</w:delText>
        </w:r>
        <w:r w:rsidDel="007C16BF">
          <w:delText xml:space="preserve">oduls </w:delText>
        </w:r>
        <w:r w:rsidRPr="00F04AD9" w:rsidDel="007C16BF">
          <w:rPr>
            <w:rStyle w:val="Code"/>
          </w:rPr>
          <w:delText>abm</w:delText>
        </w:r>
        <w:r w:rsidDel="007C16BF">
          <w:delText xml:space="preserve"> hält für jeden Verfahrensschritt eine Methode bereit. Zur Orientierung kann dabei die Methode </w:delText>
        </w:r>
        <w:r w:rsidRPr="00F04AD9" w:rsidDel="007C16BF">
          <w:rPr>
            <w:rStyle w:val="Code"/>
          </w:rPr>
          <w:delText>ABM.run_full_abm()</w:delText>
        </w:r>
        <w:r w:rsidDel="007C16BF">
          <w:delText xml:space="preserve"> dienen, die alle diese Methoden in der korrekten Reihenfolge aufruft. </w:delText>
        </w:r>
      </w:del>
      <w:ins w:id="119" w:author="Martin SNETHLAGE (PTV Group)" w:date="2022-05-19T15:21:00Z">
        <w:r w:rsidR="007C16BF">
          <w:t xml:space="preserve">ist </w:t>
        </w:r>
      </w:ins>
      <w:ins w:id="120" w:author="Martin SNETHLAGE (PTV Group)" w:date="2022-05-19T15:22:00Z">
        <w:r w:rsidR="007C16BF">
          <w:t xml:space="preserve">zu beachten, dass </w:t>
        </w:r>
      </w:ins>
      <w:del w:id="121" w:author="Martin SNETHLAGE (PTV Group)" w:date="2022-05-19T15:22:00Z">
        <w:r w:rsidDel="007C16BF">
          <w:delText xml:space="preserve">Bevor Einzelschritte ausgeführt werden können, muss zunächst </w:delText>
        </w:r>
      </w:del>
      <w:r>
        <w:t xml:space="preserve">die Methode </w:t>
      </w:r>
      <w:proofErr w:type="spellStart"/>
      <w:r w:rsidRPr="00F04AD9">
        <w:rPr>
          <w:rStyle w:val="Code"/>
        </w:rPr>
        <w:t>ABM.initialize_data_and_config</w:t>
      </w:r>
      <w:proofErr w:type="spellEnd"/>
      <w:r w:rsidRPr="00F04AD9">
        <w:rPr>
          <w:rStyle w:val="Code"/>
        </w:rPr>
        <w:t>()</w:t>
      </w:r>
      <w:r>
        <w:t xml:space="preserve"> </w:t>
      </w:r>
      <w:del w:id="122" w:author="Martin SNETHLAGE (PTV Group)" w:date="2022-05-19T15:22:00Z">
        <w:r w:rsidDel="007C16BF">
          <w:delText>aufgerufen werden</w:delText>
        </w:r>
      </w:del>
      <w:ins w:id="123" w:author="Martin SNETHLAGE (PTV Group)" w:date="2022-05-19T15:22:00Z">
        <w:r w:rsidR="007C16BF">
          <w:t>nicht auskommentiert werden darf</w:t>
        </w:r>
      </w:ins>
      <w:r>
        <w:t>.</w:t>
      </w:r>
    </w:p>
    <w:p w14:paraId="17270B04" w14:textId="77777777" w:rsidR="00E10C3A" w:rsidRPr="007F60D3" w:rsidRDefault="00E10C3A" w:rsidP="007F60D3">
      <w:pPr>
        <w:pStyle w:val="berschrift2"/>
      </w:pPr>
      <w:proofErr w:type="spellStart"/>
      <w:r w:rsidRPr="007F60D3">
        <w:t>Logging</w:t>
      </w:r>
      <w:proofErr w:type="spellEnd"/>
    </w:p>
    <w:p w14:paraId="4FDE5A9D" w14:textId="3C02139B" w:rsidR="00E10C3A" w:rsidRPr="00887F19" w:rsidRDefault="00E10C3A" w:rsidP="00A91B47">
      <w:pPr>
        <w:pStyle w:val="Body0"/>
      </w:pPr>
      <w:r w:rsidRPr="00887F19">
        <w:t xml:space="preserve">Über das Modul </w:t>
      </w:r>
      <w:proofErr w:type="spellStart"/>
      <w:r w:rsidRPr="00887F19">
        <w:rPr>
          <w:rStyle w:val="Code"/>
        </w:rPr>
        <w:t>logging</w:t>
      </w:r>
      <w:proofErr w:type="spellEnd"/>
      <w:r w:rsidRPr="00887F19">
        <w:t xml:space="preserve"> </w:t>
      </w:r>
      <w:r>
        <w:t xml:space="preserve">werden </w:t>
      </w:r>
      <w:proofErr w:type="spellStart"/>
      <w:r>
        <w:t>Debug</w:t>
      </w:r>
      <w:proofErr w:type="spellEnd"/>
      <w:r>
        <w:t xml:space="preserve">-Ausgaben auf der Konsole ausgegeben. Wird das Skript innerhalb von </w:t>
      </w:r>
      <w:r w:rsidR="00474428">
        <w:t>Visum</w:t>
      </w:r>
      <w:r w:rsidR="00505903">
        <w:t xml:space="preserve"> </w:t>
      </w:r>
      <w:r>
        <w:t xml:space="preserve">ausgeführt, so werden die </w:t>
      </w:r>
      <w:proofErr w:type="spellStart"/>
      <w:r>
        <w:t>Debug</w:t>
      </w:r>
      <w:proofErr w:type="spellEnd"/>
      <w:r>
        <w:t xml:space="preserve">-Ausgaben in die </w:t>
      </w:r>
      <w:r w:rsidR="00687F4D">
        <w:t xml:space="preserve">Datei </w:t>
      </w:r>
      <w:r w:rsidRPr="00687F4D">
        <w:rPr>
          <w:rStyle w:val="FilenamePathname"/>
        </w:rPr>
        <w:t>Messages.txt</w:t>
      </w:r>
      <w:r w:rsidR="00687F4D">
        <w:t xml:space="preserve"> </w:t>
      </w:r>
      <w:r>
        <w:t>geschrieben.</w:t>
      </w:r>
    </w:p>
    <w:p w14:paraId="204721CA" w14:textId="7FC6C519" w:rsidR="00E10C3A" w:rsidRPr="00D26216" w:rsidRDefault="00E10C3A" w:rsidP="00D26216">
      <w:pPr>
        <w:pStyle w:val="berschrift2"/>
      </w:pPr>
      <w:r w:rsidRPr="00D26216">
        <w:t xml:space="preserve">Verwendung von </w:t>
      </w:r>
      <w:proofErr w:type="spellStart"/>
      <w:r w:rsidRPr="00D26216">
        <w:t>numpy</w:t>
      </w:r>
      <w:proofErr w:type="spellEnd"/>
      <w:r w:rsidR="1188A907">
        <w:t xml:space="preserve"> und </w:t>
      </w:r>
      <w:proofErr w:type="spellStart"/>
      <w:r w:rsidR="1188A907">
        <w:t>dask</w:t>
      </w:r>
      <w:proofErr w:type="spellEnd"/>
    </w:p>
    <w:p w14:paraId="63E7F34F" w14:textId="46CDD4BE" w:rsidR="00E10C3A" w:rsidRPr="00B94228" w:rsidRDefault="00E10C3A" w:rsidP="00A91B47">
      <w:pPr>
        <w:pStyle w:val="Body0"/>
      </w:pPr>
      <w:r>
        <w:t>D</w:t>
      </w:r>
      <w:r w:rsidR="34A25C62">
        <w:t>ie</w:t>
      </w:r>
      <w:r>
        <w:t xml:space="preserve"> Modul</w:t>
      </w:r>
      <w:r w:rsidR="2164E918">
        <w:t>e</w:t>
      </w:r>
      <w:r>
        <w:t xml:space="preserve"> </w:t>
      </w:r>
      <w:proofErr w:type="spellStart"/>
      <w:r w:rsidRPr="5F70BCE2">
        <w:rPr>
          <w:rStyle w:val="Code"/>
        </w:rPr>
        <w:t>numpy</w:t>
      </w:r>
      <w:proofErr w:type="spellEnd"/>
      <w:r w:rsidR="5BD65315" w:rsidRPr="5F70BCE2">
        <w:rPr>
          <w:rStyle w:val="Code"/>
        </w:rPr>
        <w:t xml:space="preserve"> und </w:t>
      </w:r>
      <w:proofErr w:type="spellStart"/>
      <w:r w:rsidR="5BD65315" w:rsidRPr="24693E7F">
        <w:rPr>
          <w:rStyle w:val="Code"/>
        </w:rPr>
        <w:t>dask</w:t>
      </w:r>
      <w:proofErr w:type="spellEnd"/>
      <w:r>
        <w:t xml:space="preserve"> dienet</w:t>
      </w:r>
      <w:r w:rsidRPr="00B94228">
        <w:t xml:space="preserve"> </w:t>
      </w:r>
      <w:r>
        <w:t xml:space="preserve">dem effizienten Umgang mit großen numerischen Datenstrukturen (Arrays/Vektoren, Matrizen und n-dimensionale Vektoren). Im ABM-Skript wird an vielen Stellen Gebrauch davon gemacht. So arbeitet unter anderem die gesamte Choice-Engine mit </w:t>
      </w:r>
      <w:proofErr w:type="spellStart"/>
      <w:r w:rsidRPr="009927FE">
        <w:rPr>
          <w:rStyle w:val="Code"/>
        </w:rPr>
        <w:t>numpy</w:t>
      </w:r>
      <w:proofErr w:type="spellEnd"/>
      <w:r>
        <w:t>-Datenstrukturen.</w:t>
      </w:r>
    </w:p>
    <w:p w14:paraId="546E0EFD" w14:textId="6167598F" w:rsidR="00E10C3A" w:rsidRPr="00D26216" w:rsidRDefault="00E10C3A" w:rsidP="00D26216">
      <w:pPr>
        <w:pStyle w:val="berschrift2"/>
      </w:pPr>
      <w:r w:rsidRPr="00D26216">
        <w:t>Lesen der Konfigurationstabellen</w:t>
      </w:r>
    </w:p>
    <w:p w14:paraId="1D41F254" w14:textId="54E3A94D" w:rsidR="00E10C3A" w:rsidRDefault="00E10C3A" w:rsidP="00A91B47">
      <w:pPr>
        <w:pStyle w:val="Body0"/>
      </w:pPr>
      <w:r w:rsidRPr="00B94228">
        <w:t>Die Konfigu</w:t>
      </w:r>
      <w:r w:rsidR="00B6224E">
        <w:t>r</w:t>
      </w:r>
      <w:r w:rsidRPr="00B94228">
        <w:t>ationstabellen w</w:t>
      </w:r>
      <w:r>
        <w:t>e</w:t>
      </w:r>
      <w:r w:rsidRPr="00B94228">
        <w:t>rden ü</w:t>
      </w:r>
      <w:r>
        <w:t xml:space="preserve">ber das </w:t>
      </w:r>
      <w:proofErr w:type="spellStart"/>
      <w:r w:rsidRPr="0053033E">
        <w:rPr>
          <w:rStyle w:val="Code"/>
        </w:rPr>
        <w:t>src.config</w:t>
      </w:r>
      <w:proofErr w:type="spellEnd"/>
      <w:r>
        <w:t xml:space="preserve">-Modul in der Methode </w:t>
      </w:r>
      <w:proofErr w:type="spellStart"/>
      <w:r w:rsidRPr="0053033E">
        <w:rPr>
          <w:rStyle w:val="Code"/>
        </w:rPr>
        <w:t>ABM.initialize_data_and_</w:t>
      </w:r>
      <w:proofErr w:type="gramStart"/>
      <w:r w:rsidRPr="0053033E">
        <w:rPr>
          <w:rStyle w:val="Code"/>
        </w:rPr>
        <w:t>config</w:t>
      </w:r>
      <w:proofErr w:type="spellEnd"/>
      <w:r w:rsidRPr="0053033E">
        <w:rPr>
          <w:rStyle w:val="Code"/>
        </w:rPr>
        <w:t>(</w:t>
      </w:r>
      <w:proofErr w:type="gramEnd"/>
      <w:r w:rsidRPr="0053033E">
        <w:rPr>
          <w:rStyle w:val="Code"/>
        </w:rPr>
        <w:t xml:space="preserve">) </w:t>
      </w:r>
      <w:r>
        <w:t>eingelesen und stehen während der Skript-Ausführung als Member (</w:t>
      </w:r>
      <w:proofErr w:type="spellStart"/>
      <w:r w:rsidRPr="0053033E">
        <w:rPr>
          <w:rStyle w:val="Code"/>
        </w:rPr>
        <w:t>ABM.config</w:t>
      </w:r>
      <w:proofErr w:type="spellEnd"/>
      <w:r>
        <w:t>) zur Verfügung.</w:t>
      </w:r>
    </w:p>
    <w:p w14:paraId="05FA4202" w14:textId="2A636D69" w:rsidR="00E10C3A" w:rsidRPr="00B94228" w:rsidRDefault="00E10C3A" w:rsidP="00A91B47">
      <w:pPr>
        <w:pStyle w:val="Body0"/>
      </w:pPr>
      <w:r>
        <w:t xml:space="preserve">Die Konfiguration eines einzelnen Verfahrensschritts wird mittels </w:t>
      </w:r>
      <w:proofErr w:type="spellStart"/>
      <w:r w:rsidRPr="0053033E">
        <w:rPr>
          <w:rStyle w:val="Code"/>
        </w:rPr>
        <w:t>self.</w:t>
      </w:r>
      <w:proofErr w:type="gramStart"/>
      <w:r w:rsidRPr="0053033E">
        <w:rPr>
          <w:rStyle w:val="Code"/>
        </w:rPr>
        <w:t>config.load</w:t>
      </w:r>
      <w:proofErr w:type="gramEnd"/>
      <w:r w:rsidRPr="0053033E">
        <w:rPr>
          <w:rStyle w:val="Code"/>
        </w:rPr>
        <w:t>_choice_para</w:t>
      </w:r>
      <w:proofErr w:type="spellEnd"/>
      <w:r w:rsidRPr="0053033E">
        <w:rPr>
          <w:rStyle w:val="Code"/>
        </w:rPr>
        <w:t>(‘[Name des Schrittes]‘)</w:t>
      </w:r>
      <w:r>
        <w:t xml:space="preserve"> verfügbar gemacht und enthält eine Liste von Segmenten, die in diesem Schritt betrachtet werden (siehe </w:t>
      </w:r>
      <w:r w:rsidR="002032B1">
        <w:t xml:space="preserve">Tabelle </w:t>
      </w:r>
      <w:r w:rsidR="002032B1" w:rsidRPr="004C04ED">
        <w:rPr>
          <w:b/>
        </w:rPr>
        <w:t xml:space="preserve">Model </w:t>
      </w:r>
      <w:proofErr w:type="spellStart"/>
      <w:r w:rsidR="002032B1" w:rsidRPr="004C04ED">
        <w:rPr>
          <w:b/>
        </w:rPr>
        <w:t>Steps</w:t>
      </w:r>
      <w:proofErr w:type="spellEnd"/>
      <w:r>
        <w:t>).</w:t>
      </w:r>
    </w:p>
    <w:p w14:paraId="6CC2F0C2" w14:textId="77777777" w:rsidR="00E10C3A" w:rsidRPr="00D26216" w:rsidRDefault="00E10C3A" w:rsidP="00D26216">
      <w:pPr>
        <w:pStyle w:val="berschrift2"/>
      </w:pPr>
      <w:r w:rsidRPr="00D26216">
        <w:t>Durchführung einer einfachen Diskreten Wahl</w:t>
      </w:r>
    </w:p>
    <w:p w14:paraId="0D9B3EDC" w14:textId="5FEC773E" w:rsidR="00E10C3A" w:rsidRDefault="00E10C3A" w:rsidP="00A91B47">
      <w:pPr>
        <w:pStyle w:val="Body0"/>
      </w:pPr>
      <w:r w:rsidRPr="0053033E">
        <w:t>In vielen ABM-Schritten w</w:t>
      </w:r>
      <w:r>
        <w:t xml:space="preserve">ird eine klassische </w:t>
      </w:r>
      <w:r w:rsidR="000B6484">
        <w:t>d</w:t>
      </w:r>
      <w:r>
        <w:t>iskrete Wahl (</w:t>
      </w:r>
      <w:proofErr w:type="spellStart"/>
      <w:r w:rsidR="000B6484">
        <w:t>d</w:t>
      </w:r>
      <w:r>
        <w:t>iscrete</w:t>
      </w:r>
      <w:proofErr w:type="spellEnd"/>
      <w:r>
        <w:t xml:space="preserve"> </w:t>
      </w:r>
      <w:proofErr w:type="spellStart"/>
      <w:r w:rsidR="000B6484">
        <w:t>c</w:t>
      </w:r>
      <w:r>
        <w:t>hoice</w:t>
      </w:r>
      <w:proofErr w:type="spellEnd"/>
      <w:r>
        <w:t>) durchgeführt. Diese wird segmentweise durchgeführt, wobei die Segmente in der Regel eine Partition (disjunkte Unterteilung) der Objekt-Menge darstellen. Als Objekt-Menge treten die Menge aller Personen, aller Aktivitätsausübungen sowie aller Touren und aller Trips auf.</w:t>
      </w:r>
    </w:p>
    <w:p w14:paraId="17C7457B" w14:textId="755F4C26" w:rsidR="00E10C3A" w:rsidRDefault="00E10C3A" w:rsidP="00A91B47">
      <w:pPr>
        <w:pStyle w:val="Body0"/>
      </w:pPr>
      <w:r>
        <w:t xml:space="preserve">In der </w:t>
      </w:r>
      <w:r w:rsidR="00864C22">
        <w:t>d</w:t>
      </w:r>
      <w:r>
        <w:t xml:space="preserve">iskreten Wahl gibt es häufig mehrere Aspekte, die die Wahl beeinflussen. Diese werden in mehreren Zeilen einer Wahl-Tabelle dargestellt. Die einzelnen Aspekte werden mit einem festen Gewicht </w:t>
      </w:r>
      <w:r>
        <w:rPr>
          <w:rStyle w:val="Code"/>
        </w:rPr>
        <w:t>B</w:t>
      </w:r>
      <w:r w:rsidRPr="009927FE">
        <w:rPr>
          <w:rStyle w:val="Code"/>
        </w:rPr>
        <w:t>eta</w:t>
      </w:r>
      <w:r>
        <w:t xml:space="preserve"> sowie einem variablen Gewicht multipliziert, das sich aus </w:t>
      </w:r>
      <w:r>
        <w:lastRenderedPageBreak/>
        <w:t xml:space="preserve">der Auswertung eines Formelausdrucks </w:t>
      </w:r>
      <w:proofErr w:type="spellStart"/>
      <w:r w:rsidRPr="009927FE">
        <w:rPr>
          <w:rStyle w:val="Code"/>
        </w:rPr>
        <w:t>AttrExpr</w:t>
      </w:r>
      <w:proofErr w:type="spellEnd"/>
      <w:r>
        <w:t xml:space="preserve"> ergibt. Dieser Formelausdruck kann Eigenschaften des einzelnen Objekts berücksichtigen, </w:t>
      </w:r>
      <w:r w:rsidR="00864C22">
        <w:t>beispielsweise</w:t>
      </w:r>
      <w:r>
        <w:t xml:space="preserve"> das Alter einer Person.</w:t>
      </w:r>
    </w:p>
    <w:p w14:paraId="52C14511" w14:textId="4369143C" w:rsidR="00E10C3A" w:rsidRDefault="00E10C3A" w:rsidP="00A91B47">
      <w:pPr>
        <w:pStyle w:val="Body0"/>
      </w:pPr>
      <w:r>
        <w:t xml:space="preserve">Die </w:t>
      </w:r>
      <w:r w:rsidR="00822515">
        <w:t>d</w:t>
      </w:r>
      <w:r>
        <w:t xml:space="preserve">iskrete Wahl wird durch einen Aufruf von </w:t>
      </w:r>
      <w:proofErr w:type="spellStart"/>
      <w:r w:rsidRPr="00F236D4">
        <w:rPr>
          <w:rStyle w:val="Code"/>
        </w:rPr>
        <w:t>choice_engine.run_simple_</w:t>
      </w:r>
      <w:proofErr w:type="gramStart"/>
      <w:r w:rsidRPr="00F236D4">
        <w:rPr>
          <w:rStyle w:val="Code"/>
        </w:rPr>
        <w:t>choice</w:t>
      </w:r>
      <w:proofErr w:type="spellEnd"/>
      <w:r w:rsidRPr="00F236D4">
        <w:rPr>
          <w:rStyle w:val="Code"/>
        </w:rPr>
        <w:t>(</w:t>
      </w:r>
      <w:proofErr w:type="gramEnd"/>
      <w:r w:rsidRPr="00F236D4">
        <w:rPr>
          <w:rStyle w:val="Code"/>
        </w:rPr>
        <w:t>Objekt-Menge, Segment)</w:t>
      </w:r>
      <w:r>
        <w:t xml:space="preserve"> durchgeführt. Dabei enthält das </w:t>
      </w:r>
      <w:r w:rsidRPr="00F236D4">
        <w:rPr>
          <w:rStyle w:val="Code"/>
        </w:rPr>
        <w:t>Segment</w:t>
      </w:r>
      <w:r>
        <w:t>-Objekt, das aus den Tabelle</w:t>
      </w:r>
      <w:r w:rsidR="00E04E54">
        <w:t>n</w:t>
      </w:r>
      <w:r w:rsidR="00B70F52">
        <w:t xml:space="preserve"> </w:t>
      </w:r>
      <w:r>
        <w:t>befüllt wurde, folgende Daten:</w:t>
      </w:r>
    </w:p>
    <w:p w14:paraId="5B837EA8" w14:textId="51034738" w:rsidR="00E10C3A" w:rsidRDefault="00E10C3A" w:rsidP="00CD65F2">
      <w:pPr>
        <w:pStyle w:val="List0"/>
      </w:pPr>
      <w:r w:rsidRPr="009D0758">
        <w:rPr>
          <w:rStyle w:val="GUIElement"/>
        </w:rPr>
        <w:t>Filter</w:t>
      </w:r>
      <w:r>
        <w:t>: Filter-Ausdruck, nach dem die Objekt-Menge zunächst gefiltert wird</w:t>
      </w:r>
      <w:r w:rsidR="00B6224E">
        <w:t>.</w:t>
      </w:r>
    </w:p>
    <w:p w14:paraId="5E9ED8EF" w14:textId="77777777" w:rsidR="00E10C3A" w:rsidRDefault="00E10C3A" w:rsidP="00CD65F2">
      <w:pPr>
        <w:pStyle w:val="List0"/>
      </w:pPr>
      <w:proofErr w:type="spellStart"/>
      <w:r w:rsidRPr="009D0758">
        <w:rPr>
          <w:rStyle w:val="GUIElement"/>
        </w:rPr>
        <w:t>Choices</w:t>
      </w:r>
      <w:proofErr w:type="spellEnd"/>
      <w:r>
        <w:t xml:space="preserve">: Die diskrete Menge der Wahl-Möglichkeiten, in der Regel </w:t>
      </w:r>
      <w:proofErr w:type="gramStart"/>
      <w:r w:rsidRPr="009927FE">
        <w:rPr>
          <w:rStyle w:val="Code"/>
        </w:rPr>
        <w:t>0</w:t>
      </w:r>
      <w:r>
        <w:rPr>
          <w:rStyle w:val="Code"/>
        </w:rPr>
        <w:t>..</w:t>
      </w:r>
      <w:proofErr w:type="gramEnd"/>
      <w:r w:rsidRPr="009927FE">
        <w:rPr>
          <w:rStyle w:val="Code"/>
        </w:rPr>
        <w:t>n</w:t>
      </w:r>
      <w:r>
        <w:t xml:space="preserve"> oder </w:t>
      </w:r>
      <w:r w:rsidRPr="009927FE">
        <w:rPr>
          <w:rStyle w:val="Code"/>
        </w:rPr>
        <w:t>1</w:t>
      </w:r>
      <w:r>
        <w:rPr>
          <w:rStyle w:val="Code"/>
        </w:rPr>
        <w:t>..</w:t>
      </w:r>
      <w:r w:rsidRPr="009927FE">
        <w:rPr>
          <w:rStyle w:val="Code"/>
        </w:rPr>
        <w:t>n</w:t>
      </w:r>
    </w:p>
    <w:p w14:paraId="0EF523DE" w14:textId="50A2AF7B" w:rsidR="00E10C3A" w:rsidRDefault="00E10C3A" w:rsidP="00CD65F2">
      <w:pPr>
        <w:pStyle w:val="List0"/>
      </w:pPr>
      <w:proofErr w:type="spellStart"/>
      <w:r w:rsidRPr="009D0758">
        <w:rPr>
          <w:rStyle w:val="GUIElement"/>
        </w:rPr>
        <w:t>AttrExpr</w:t>
      </w:r>
      <w:proofErr w:type="spellEnd"/>
      <w:r>
        <w:t xml:space="preserve">: Ein Formelausdruck pro </w:t>
      </w:r>
      <w:r w:rsidR="000B6484">
        <w:t xml:space="preserve">Nutzenkomponente </w:t>
      </w:r>
      <w:r>
        <w:t xml:space="preserve">der Wahl. Dieser Ausdruck wird für jedes Objekt individuell ausgewertet und </w:t>
      </w:r>
      <w:r w:rsidR="004E5F42">
        <w:t>mit dem</w:t>
      </w:r>
      <w:r>
        <w:t xml:space="preserve"> </w:t>
      </w:r>
      <w:r w:rsidR="004E5F42">
        <w:t>konstanten</w:t>
      </w:r>
      <w:r>
        <w:t xml:space="preserve"> Gewicht multipliziert.</w:t>
      </w:r>
    </w:p>
    <w:p w14:paraId="6D6DA35C" w14:textId="05D0024B" w:rsidR="00E10C3A" w:rsidRDefault="00E10C3A" w:rsidP="00CD65F2">
      <w:pPr>
        <w:pStyle w:val="List0"/>
      </w:pPr>
      <w:r w:rsidRPr="009D0758">
        <w:rPr>
          <w:rStyle w:val="GUIElement"/>
        </w:rPr>
        <w:t>Beta</w:t>
      </w:r>
      <w:r>
        <w:t>: Ein festes Gewicht pro Aspekt der Wahl</w:t>
      </w:r>
      <w:r w:rsidR="00B6224E">
        <w:t>.</w:t>
      </w:r>
    </w:p>
    <w:p w14:paraId="2220E49A" w14:textId="17F4ADA6" w:rsidR="00E10C3A" w:rsidRPr="009D0758" w:rsidRDefault="00E10C3A" w:rsidP="00CD65F2">
      <w:pPr>
        <w:pStyle w:val="List0"/>
        <w:rPr>
          <w:rStyle w:val="GUIElement"/>
        </w:rPr>
      </w:pPr>
      <w:proofErr w:type="spellStart"/>
      <w:r w:rsidRPr="009D0758">
        <w:rPr>
          <w:rStyle w:val="GUIElement"/>
        </w:rPr>
        <w:t>ResAttr</w:t>
      </w:r>
      <w:proofErr w:type="spellEnd"/>
      <w:r>
        <w:t>: Ergebnis-Attribut, in das die gewählten Werte geschrieben werden</w:t>
      </w:r>
      <w:r w:rsidR="00B6224E">
        <w:t>.</w:t>
      </w:r>
    </w:p>
    <w:p w14:paraId="7CD7DD98" w14:textId="77777777" w:rsidR="00E10C3A" w:rsidRPr="00D26216" w:rsidRDefault="00E10C3A" w:rsidP="00D26216">
      <w:pPr>
        <w:pStyle w:val="berschrift2"/>
      </w:pPr>
      <w:r w:rsidRPr="00D26216">
        <w:t>Effiziente Datenübertragung über COM</w:t>
      </w:r>
    </w:p>
    <w:p w14:paraId="005D015D" w14:textId="0B98EE09" w:rsidR="00E10C3A" w:rsidRDefault="00E10C3A" w:rsidP="00A91B47">
      <w:pPr>
        <w:pStyle w:val="Body0"/>
      </w:pPr>
      <w:r>
        <w:t>Bei der Übertragung größere</w:t>
      </w:r>
      <w:r w:rsidR="00F2703A">
        <w:t>r</w:t>
      </w:r>
      <w:r>
        <w:t xml:space="preserve"> Datenmengen aus </w:t>
      </w:r>
      <w:r w:rsidR="00B6224E">
        <w:t xml:space="preserve">Visum </w:t>
      </w:r>
      <w:r>
        <w:t>an das Python-Skript und umgekehrt sind mehrere Dinge zu beachten.</w:t>
      </w:r>
    </w:p>
    <w:p w14:paraId="0B0A0B0E" w14:textId="4089B033" w:rsidR="00E10C3A" w:rsidRDefault="00E10C3A" w:rsidP="00CD65F2">
      <w:pPr>
        <w:pStyle w:val="List0"/>
      </w:pPr>
      <w:r>
        <w:t xml:space="preserve">Für das effiziente Lesen und Schreiben der Daten sollten die Methoden </w:t>
      </w:r>
      <w:proofErr w:type="spellStart"/>
      <w:r w:rsidRPr="00B70188">
        <w:rPr>
          <w:rStyle w:val="Code"/>
        </w:rPr>
        <w:t>VPH.GetMulti</w:t>
      </w:r>
      <w:proofErr w:type="spellEnd"/>
      <w:r w:rsidRPr="00B70188">
        <w:rPr>
          <w:rStyle w:val="Code"/>
        </w:rPr>
        <w:t>()</w:t>
      </w:r>
      <w:r>
        <w:t xml:space="preserve"> und </w:t>
      </w:r>
      <w:proofErr w:type="spellStart"/>
      <w:r w:rsidRPr="00B70188">
        <w:rPr>
          <w:rStyle w:val="Code"/>
        </w:rPr>
        <w:t>VPH.SetMulti</w:t>
      </w:r>
      <w:proofErr w:type="spellEnd"/>
      <w:r w:rsidRPr="00B70188">
        <w:rPr>
          <w:rStyle w:val="Code"/>
        </w:rPr>
        <w:t>()</w:t>
      </w:r>
      <w:r>
        <w:t xml:space="preserve"> bzw. für mehrere Attribute </w:t>
      </w:r>
      <w:proofErr w:type="spellStart"/>
      <w:r w:rsidRPr="00B70188">
        <w:rPr>
          <w:rStyle w:val="Code"/>
        </w:rPr>
        <w:t>Container.GetMultipleAttributes</w:t>
      </w:r>
      <w:proofErr w:type="spellEnd"/>
      <w:r w:rsidRPr="00B70188">
        <w:rPr>
          <w:rStyle w:val="Code"/>
        </w:rPr>
        <w:t>()</w:t>
      </w:r>
      <w:r>
        <w:t xml:space="preserve"> und </w:t>
      </w:r>
      <w:proofErr w:type="spellStart"/>
      <w:r w:rsidRPr="00B70188">
        <w:rPr>
          <w:rStyle w:val="Code"/>
        </w:rPr>
        <w:t>Container.SetMultipleAttributes</w:t>
      </w:r>
      <w:proofErr w:type="spellEnd"/>
      <w:r w:rsidRPr="00B70188">
        <w:rPr>
          <w:rStyle w:val="Code"/>
        </w:rPr>
        <w:t>()</w:t>
      </w:r>
      <w:r>
        <w:t xml:space="preserve"> verwendet werden (</w:t>
      </w:r>
      <w:r w:rsidRPr="00B70188">
        <w:rPr>
          <w:rStyle w:val="Code"/>
        </w:rPr>
        <w:t>VPH</w:t>
      </w:r>
      <w:r>
        <w:t xml:space="preserve"> steht für das Modul </w:t>
      </w:r>
      <w:proofErr w:type="spellStart"/>
      <w:r w:rsidRPr="00B70188">
        <w:rPr>
          <w:rStyle w:val="Code"/>
        </w:rPr>
        <w:t>VisumPy.helpers</w:t>
      </w:r>
      <w:proofErr w:type="spellEnd"/>
      <w:r>
        <w:t xml:space="preserve">, das mit </w:t>
      </w:r>
      <w:r w:rsidR="00474428">
        <w:t xml:space="preserve">Visum </w:t>
      </w:r>
      <w:r>
        <w:t xml:space="preserve">ausgeliefert wird, </w:t>
      </w:r>
      <w:r w:rsidRPr="00B70188">
        <w:rPr>
          <w:rStyle w:val="Code"/>
        </w:rPr>
        <w:t>Container</w:t>
      </w:r>
      <w:r>
        <w:t xml:space="preserve"> für einen beliebigen Objekt-Container, bspw. </w:t>
      </w:r>
      <w:proofErr w:type="spellStart"/>
      <w:r w:rsidRPr="00B70188">
        <w:rPr>
          <w:rStyle w:val="Code"/>
        </w:rPr>
        <w:t>Visum.Net.Persons</w:t>
      </w:r>
      <w:proofErr w:type="spellEnd"/>
      <w:r>
        <w:t>).</w:t>
      </w:r>
      <w:r w:rsidR="004D7BAA">
        <w:br/>
      </w:r>
    </w:p>
    <w:p w14:paraId="3F31DAE4" w14:textId="313A1964" w:rsidR="004D7BAA" w:rsidRPr="007C2C40" w:rsidRDefault="004D7BAA" w:rsidP="004C04ED">
      <w:pPr>
        <w:pStyle w:val="List0"/>
        <w:jc w:val="left"/>
        <w:rPr>
          <w:rFonts w:ascii="Consolas" w:hAnsi="Consolas"/>
          <w:color w:val="000000"/>
          <w:sz w:val="21"/>
          <w:szCs w:val="21"/>
        </w:rPr>
      </w:pPr>
      <w:r>
        <w:t xml:space="preserve">Beim Lesen und Schreiben sehr großer Datenmengen soll </w:t>
      </w:r>
      <w:r w:rsidR="00BC02B0">
        <w:br/>
      </w:r>
      <w:r w:rsidR="00BC02B0">
        <w:tab/>
      </w:r>
      <w:proofErr w:type="spellStart"/>
      <w:r w:rsidRPr="004C04ED">
        <w:rPr>
          <w:rFonts w:ascii="Courier New" w:hAnsi="Courier New" w:cs="Courier New"/>
        </w:rPr>
        <w:t>visum_</w:t>
      </w:r>
      <w:proofErr w:type="gramStart"/>
      <w:r w:rsidRPr="004C04ED">
        <w:rPr>
          <w:rFonts w:ascii="Courier New" w:hAnsi="Courier New" w:cs="Courier New"/>
        </w:rPr>
        <w:t>utilities.SetMulti</w:t>
      </w:r>
      <w:proofErr w:type="spellEnd"/>
      <w:proofErr w:type="gramEnd"/>
      <w:r w:rsidRPr="004C04ED">
        <w:rPr>
          <w:rFonts w:ascii="Courier New" w:hAnsi="Courier New" w:cs="Courier New"/>
        </w:rPr>
        <w:t>(</w:t>
      </w:r>
      <w:proofErr w:type="spellStart"/>
      <w:r w:rsidRPr="004C04ED">
        <w:rPr>
          <w:rFonts w:ascii="Courier New" w:hAnsi="Courier New" w:cs="Courier New"/>
        </w:rPr>
        <w:t>container</w:t>
      </w:r>
      <w:proofErr w:type="spellEnd"/>
      <w:r w:rsidRPr="004C04ED">
        <w:rPr>
          <w:rFonts w:ascii="Courier New" w:hAnsi="Courier New" w:cs="Courier New"/>
        </w:rPr>
        <w:t xml:space="preserve">, </w:t>
      </w:r>
      <w:proofErr w:type="spellStart"/>
      <w:r w:rsidRPr="004C04ED">
        <w:rPr>
          <w:rFonts w:ascii="Courier New" w:hAnsi="Courier New" w:cs="Courier New"/>
        </w:rPr>
        <w:t>attribute</w:t>
      </w:r>
      <w:proofErr w:type="spellEnd"/>
      <w:r w:rsidRPr="004C04ED">
        <w:rPr>
          <w:rFonts w:ascii="Courier New" w:hAnsi="Courier New" w:cs="Courier New"/>
        </w:rPr>
        <w:t>,</w:t>
      </w:r>
      <w:r w:rsidR="005A3D57">
        <w:rPr>
          <w:rFonts w:ascii="Courier New" w:hAnsi="Courier New" w:cs="Courier New"/>
        </w:rPr>
        <w:t xml:space="preserve"> </w:t>
      </w:r>
      <w:proofErr w:type="spellStart"/>
      <w:r w:rsidRPr="004C04ED">
        <w:rPr>
          <w:rFonts w:ascii="Courier New" w:hAnsi="Courier New" w:cs="Courier New"/>
        </w:rPr>
        <w:t>values</w:t>
      </w:r>
      <w:proofErr w:type="spellEnd"/>
      <w:r w:rsidRPr="004C04ED">
        <w:rPr>
          <w:rFonts w:ascii="Courier New" w:hAnsi="Courier New" w:cs="Courier New"/>
        </w:rPr>
        <w:t xml:space="preserve">, </w:t>
      </w:r>
      <w:r w:rsidR="00BC02B0">
        <w:tab/>
      </w:r>
      <w:proofErr w:type="spellStart"/>
      <w:r w:rsidRPr="004C04ED">
        <w:rPr>
          <w:rFonts w:ascii="Courier New" w:hAnsi="Courier New" w:cs="Courier New"/>
        </w:rPr>
        <w:t>active_only</w:t>
      </w:r>
      <w:proofErr w:type="spellEnd"/>
      <w:r w:rsidRPr="004C04ED">
        <w:rPr>
          <w:rFonts w:ascii="Courier New" w:hAnsi="Courier New" w:cs="Courier New"/>
        </w:rPr>
        <w:t>=</w:t>
      </w:r>
      <w:proofErr w:type="spellStart"/>
      <w:r w:rsidRPr="004C04ED">
        <w:rPr>
          <w:rFonts w:ascii="Courier New" w:hAnsi="Courier New" w:cs="Courier New"/>
        </w:rPr>
        <w:t>False</w:t>
      </w:r>
      <w:proofErr w:type="spellEnd"/>
      <w:r w:rsidRPr="004C04ED">
        <w:rPr>
          <w:rFonts w:ascii="Courier New" w:hAnsi="Courier New" w:cs="Courier New"/>
        </w:rPr>
        <w:t xml:space="preserve">, </w:t>
      </w:r>
      <w:proofErr w:type="spellStart"/>
      <w:r w:rsidRPr="004C04ED">
        <w:rPr>
          <w:rFonts w:ascii="Courier New" w:hAnsi="Courier New" w:cs="Courier New"/>
        </w:rPr>
        <w:t>chunk_size</w:t>
      </w:r>
      <w:proofErr w:type="spellEnd"/>
      <w:r w:rsidRPr="004C04ED">
        <w:rPr>
          <w:rFonts w:ascii="Courier New" w:hAnsi="Courier New" w:cs="Courier New"/>
        </w:rPr>
        <w:t>=</w:t>
      </w:r>
      <w:proofErr w:type="spellStart"/>
      <w:r w:rsidRPr="004C04ED">
        <w:rPr>
          <w:rFonts w:ascii="Courier New" w:hAnsi="Courier New" w:cs="Courier New"/>
        </w:rPr>
        <w:t>abm_settings.chunk_size_trips</w:t>
      </w:r>
      <w:proofErr w:type="spellEnd"/>
      <w:r w:rsidRPr="004C04ED">
        <w:rPr>
          <w:rFonts w:ascii="Courier New" w:hAnsi="Courier New" w:cs="Courier New"/>
        </w:rPr>
        <w:t>)</w:t>
      </w:r>
      <w:r>
        <w:t xml:space="preserve"> verwendet werden. Werden für sehr viele Objekte die Daten auf einmal geholt, so kann das die maximale Übertragungsgröße von Pywin32 übersteigen.</w:t>
      </w:r>
    </w:p>
    <w:p w14:paraId="30A231E2" w14:textId="0EEF43AD" w:rsidR="00B81726" w:rsidRDefault="00E10C3A">
      <w:pPr>
        <w:pStyle w:val="List0"/>
      </w:pPr>
      <w:r>
        <w:t xml:space="preserve">Wenn eine Objekt-Menge gefiltert wird, sollte die Methode </w:t>
      </w:r>
      <w:proofErr w:type="spellStart"/>
      <w:r w:rsidRPr="00B70188">
        <w:rPr>
          <w:rStyle w:val="Code"/>
        </w:rPr>
        <w:t>Container.GetFilteredSet</w:t>
      </w:r>
      <w:proofErr w:type="spellEnd"/>
      <w:r w:rsidRPr="00B70188">
        <w:rPr>
          <w:rStyle w:val="Code"/>
        </w:rPr>
        <w:t>()</w:t>
      </w:r>
      <w:r>
        <w:t xml:space="preserve"> verwendet werden, die direkt einen Container mit der gefilterten Objekt-Menge zurückliefert. Diese ist gegenüber der Methode </w:t>
      </w:r>
      <w:proofErr w:type="spellStart"/>
      <w:r w:rsidRPr="00B94228">
        <w:rPr>
          <w:rStyle w:val="Code"/>
        </w:rPr>
        <w:t>Container.FilteredBy</w:t>
      </w:r>
      <w:proofErr w:type="spellEnd"/>
      <w:r w:rsidRPr="00B94228">
        <w:rPr>
          <w:rStyle w:val="Code"/>
        </w:rPr>
        <w:t>()</w:t>
      </w:r>
      <w:r>
        <w:t xml:space="preserve"> zu bevorzugen, die erst bei der konkreten Verwendung der gefilterten Objekt-Menge</w:t>
      </w:r>
      <w:r w:rsidR="0088666E">
        <w:t xml:space="preserve"> </w:t>
      </w:r>
      <w:r>
        <w:t>ausgewertet wird</w:t>
      </w:r>
      <w:r w:rsidR="0088666E">
        <w:t xml:space="preserve">, dann jedoch bei jedem </w:t>
      </w:r>
      <w:r w:rsidR="00756B2D">
        <w:t xml:space="preserve">einzelnen </w:t>
      </w:r>
      <w:r w:rsidR="0088666E">
        <w:t xml:space="preserve">Aufruf </w:t>
      </w:r>
      <w:r w:rsidR="00756B2D">
        <w:t>auf dieser Menge erneut</w:t>
      </w:r>
      <w:r>
        <w:t>.</w:t>
      </w:r>
    </w:p>
    <w:p w14:paraId="6B78D71C" w14:textId="7A28482B" w:rsidR="00E10C3A" w:rsidRPr="00887F19" w:rsidRDefault="00E10C3A" w:rsidP="007D234F">
      <w:pPr>
        <w:pStyle w:val="List0"/>
        <w:numPr>
          <w:ilvl w:val="0"/>
          <w:numId w:val="0"/>
        </w:numPr>
        <w:ind w:left="360"/>
      </w:pPr>
      <w:r>
        <w:t>Diese effiziente Übertragung ist im ABM-Skript in jedem Schritt implementiert</w:t>
      </w:r>
      <w:r w:rsidR="00DC23DE">
        <w:t>.</w:t>
      </w:r>
    </w:p>
    <w:sectPr w:rsidR="00E10C3A" w:rsidRPr="00887F19" w:rsidSect="00805704">
      <w:footerReference w:type="default" r:id="rId12"/>
      <w:footerReference w:type="first" r:id="rId13"/>
      <w:pgSz w:w="11906" w:h="16838" w:code="9"/>
      <w:pgMar w:top="1418" w:right="851" w:bottom="1134" w:left="2268" w:header="70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BB10" w14:textId="77777777" w:rsidR="003D404C" w:rsidRDefault="003D404C" w:rsidP="008945F5">
      <w:r>
        <w:separator/>
      </w:r>
    </w:p>
  </w:endnote>
  <w:endnote w:type="continuationSeparator" w:id="0">
    <w:p w14:paraId="12D28115" w14:textId="77777777" w:rsidR="003D404C" w:rsidRDefault="003D404C" w:rsidP="008945F5">
      <w:r>
        <w:continuationSeparator/>
      </w:r>
    </w:p>
  </w:endnote>
  <w:endnote w:type="continuationNotice" w:id="1">
    <w:p w14:paraId="39286002" w14:textId="77777777" w:rsidR="003D404C" w:rsidRDefault="003D4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Light">
    <w:charset w:val="00"/>
    <w:family w:val="swiss"/>
    <w:pitch w:val="variable"/>
    <w:sig w:usb0="E00002FF" w:usb1="4000001F" w:usb2="08000029" w:usb3="00000000" w:csb0="00000001" w:csb1="00000000"/>
  </w:font>
  <w:font w:name="Noto Sans">
    <w:charset w:val="00"/>
    <w:family w:val="swiss"/>
    <w:pitch w:val="variable"/>
    <w:sig w:usb0="E00002FF" w:usb1="4000001F" w:usb2="08000029"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oto Sans Medium">
    <w:altName w:val="Calibri"/>
    <w:panose1 w:val="00000000000000000000"/>
    <w:charset w:val="00"/>
    <w:family w:val="swiss"/>
    <w:notTrueType/>
    <w:pitch w:val="variable"/>
    <w:sig w:usb0="E00002FF" w:usb1="4000201F" w:usb2="0800002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alu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6591" w14:textId="2F03CA24" w:rsidR="00937DD2" w:rsidRDefault="00937DD2" w:rsidP="004208C2">
    <w:pPr>
      <w:pStyle w:val="Fuzeile"/>
      <w:tabs>
        <w:tab w:val="right" w:pos="9637"/>
      </w:tabs>
    </w:pPr>
    <w:r>
      <w:rPr>
        <w:rFonts w:ascii="Symbol" w:eastAsia="Symbol" w:hAnsi="Symbol" w:cs="Symbol"/>
      </w:rPr>
      <w:t>Ó</w:t>
    </w:r>
    <w:r>
      <w:t xml:space="preserve"> PTV G</w:t>
    </w:r>
    <w:r w:rsidR="00BF00BD">
      <w:t>mbH</w:t>
    </w:r>
    <w:r>
      <w:t xml:space="preserve"> </w:t>
    </w:r>
    <w:r>
      <w:fldChar w:fldCharType="begin"/>
    </w:r>
    <w:r>
      <w:instrText xml:space="preserve"> DATE  \@ "YYYY"  \* MERGEFORMAT </w:instrText>
    </w:r>
    <w:r>
      <w:fldChar w:fldCharType="separate"/>
    </w:r>
    <w:r w:rsidR="00633E6F">
      <w:rPr>
        <w:noProof/>
      </w:rPr>
      <w:t>2022</w:t>
    </w:r>
    <w:r>
      <w:fldChar w:fldCharType="end"/>
    </w:r>
    <w:r>
      <w:tab/>
    </w:r>
    <w:r w:rsidRPr="006000F6">
      <w:t xml:space="preserve"> </w:t>
    </w:r>
    <w:r>
      <w:t xml:space="preserve">Seite </w:t>
    </w:r>
    <w:r>
      <w:fldChar w:fldCharType="begin"/>
    </w:r>
    <w:r>
      <w:instrText xml:space="preserve"> PAGE \* ARABIC \* MERGEFORMAT </w:instrText>
    </w:r>
    <w:r>
      <w:fldChar w:fldCharType="separate"/>
    </w:r>
    <w:r>
      <w:rPr>
        <w:noProof/>
      </w:rPr>
      <w:t>4</w:t>
    </w:r>
    <w:r>
      <w:fldChar w:fldCharType="end"/>
    </w:r>
    <w:r>
      <w:t>/</w:t>
    </w:r>
    <w:r>
      <w:rPr>
        <w:noProof/>
      </w:rPr>
      <w:fldChar w:fldCharType="begin"/>
    </w:r>
    <w:r>
      <w:rPr>
        <w:noProof/>
      </w:rPr>
      <w:instrText xml:space="preserve"> NUMPAGES \* ARABIC \* MERGEFORMAT </w:instrText>
    </w:r>
    <w:r>
      <w:rPr>
        <w:noProof/>
      </w:rPr>
      <w:fldChar w:fldCharType="separate"/>
    </w:r>
    <w:r>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AFFB" w14:textId="097B3DBF" w:rsidR="00937DD2" w:rsidRDefault="00937DD2" w:rsidP="004208C2">
    <w:pPr>
      <w:pStyle w:val="Fuzeile"/>
      <w:tabs>
        <w:tab w:val="right" w:pos="9637"/>
      </w:tabs>
    </w:pPr>
    <w:r>
      <w:rPr>
        <w:rFonts w:ascii="Symbol" w:eastAsia="Symbol" w:hAnsi="Symbol" w:cs="Symbol"/>
      </w:rPr>
      <w:t>Ó</w:t>
    </w:r>
    <w:r>
      <w:t xml:space="preserve"> PTV </w:t>
    </w:r>
    <w:r w:rsidR="00BF00BD">
      <w:t>GmbH</w:t>
    </w:r>
    <w:r>
      <w:t xml:space="preserve"> </w:t>
    </w:r>
    <w:r>
      <w:fldChar w:fldCharType="begin"/>
    </w:r>
    <w:r>
      <w:instrText xml:space="preserve"> DATE  \@ "YYYY"  \* MERGEFORMAT </w:instrText>
    </w:r>
    <w:r>
      <w:fldChar w:fldCharType="separate"/>
    </w:r>
    <w:r w:rsidR="00633E6F">
      <w:rPr>
        <w:noProof/>
      </w:rPr>
      <w:t>2022</w:t>
    </w:r>
    <w:r>
      <w:fldChar w:fldCharType="end"/>
    </w:r>
    <w:r>
      <w:tab/>
    </w:r>
    <w:r w:rsidRPr="006000F6">
      <w:t xml:space="preserve"> </w:t>
    </w:r>
    <w:r>
      <w:t xml:space="preserve">Seite </w:t>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NUMPAGES \* ARABIC \* MERGEFORMAT </w:instrText>
    </w:r>
    <w:r>
      <w:rPr>
        <w:noProof/>
      </w:rP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D09C" w14:textId="77777777" w:rsidR="003D404C" w:rsidRDefault="003D404C" w:rsidP="008945F5">
      <w:r>
        <w:separator/>
      </w:r>
    </w:p>
  </w:footnote>
  <w:footnote w:type="continuationSeparator" w:id="0">
    <w:p w14:paraId="605DBD77" w14:textId="77777777" w:rsidR="003D404C" w:rsidRDefault="003D404C" w:rsidP="008945F5">
      <w:r>
        <w:continuationSeparator/>
      </w:r>
    </w:p>
  </w:footnote>
  <w:footnote w:type="continuationNotice" w:id="1">
    <w:p w14:paraId="65992D77" w14:textId="77777777" w:rsidR="003D404C" w:rsidRDefault="003D404C"/>
  </w:footnote>
  <w:footnote w:id="2">
    <w:p w14:paraId="539C35D2" w14:textId="453BC98E" w:rsidR="00F65A5E" w:rsidRDefault="00F65A5E" w:rsidP="00F65A5E">
      <w:pPr>
        <w:pStyle w:val="Funotentext"/>
      </w:pPr>
      <w:r>
        <w:rPr>
          <w:rStyle w:val="Funotenzeichen"/>
        </w:rPr>
        <w:footnoteRef/>
      </w:r>
      <w:r>
        <w:t xml:space="preserve"> PopulationSim ist Teil des ActivitySim-Projekts und in Zusammenarbeit mit dem </w:t>
      </w:r>
      <w:r w:rsidRPr="00D1173C">
        <w:t>Oregon DOT</w:t>
      </w:r>
      <w:r>
        <w:t xml:space="preserve"> (Department of Transportation) entstanden</w:t>
      </w:r>
      <w:r w:rsidRPr="00D1173C">
        <w:t>.</w:t>
      </w:r>
      <w:r>
        <w:t xml:space="preserve"> Siehe auch </w:t>
      </w:r>
      <w:r w:rsidRPr="00F23A31">
        <w:t>https://activitysim.github.io/populationsim/</w:t>
      </w:r>
    </w:p>
  </w:footnote>
  <w:footnote w:id="3">
    <w:p w14:paraId="0D481365" w14:textId="433AD1BB" w:rsidR="00455826" w:rsidRDefault="00455826">
      <w:pPr>
        <w:pStyle w:val="Funotentext"/>
      </w:pPr>
      <w:r>
        <w:rPr>
          <w:rStyle w:val="Funotenzeichen"/>
        </w:rPr>
        <w:footnoteRef/>
      </w:r>
      <w:r>
        <w:t xml:space="preserve"> Die Software PopulationSim bietet auch Funktionen an, die eine Evolution der Bevölkerung simulieren.</w:t>
      </w:r>
    </w:p>
  </w:footnote>
  <w:footnote w:id="4">
    <w:p w14:paraId="006A7A41" w14:textId="48452FA2" w:rsidR="00AE5517" w:rsidRDefault="00AE5517">
      <w:pPr>
        <w:pStyle w:val="Funotentext"/>
      </w:pPr>
      <w:r>
        <w:rPr>
          <w:rStyle w:val="Funotenzeichen"/>
        </w:rPr>
        <w:footnoteRef/>
      </w:r>
      <w:r>
        <w:t xml:space="preserve"> </w:t>
      </w:r>
      <w:r w:rsidR="00022733">
        <w:t>I</w:t>
      </w:r>
      <w:r>
        <w:t>n sehr geringem Maße ist dies auch bei der datenbasierten Erzeugung möglich.</w:t>
      </w:r>
    </w:p>
  </w:footnote>
  <w:footnote w:id="5">
    <w:p w14:paraId="0DAF63F8" w14:textId="48D49C68" w:rsidR="00235991" w:rsidRDefault="00235991">
      <w:pPr>
        <w:pStyle w:val="Funotentext"/>
      </w:pPr>
      <w:r>
        <w:rPr>
          <w:rStyle w:val="Funotenzeichen"/>
        </w:rPr>
        <w:footnoteRef/>
      </w:r>
      <w:r>
        <w:t xml:space="preserve"> Falls die Erzeugung modellbasiert erfolgt, muss diese auch kalibriert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1E5A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E02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4A5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FA42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38CA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90A6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C4DE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F260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AA2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05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A5746"/>
    <w:multiLevelType w:val="hybridMultilevel"/>
    <w:tmpl w:val="B95A5E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3A30FB0"/>
    <w:multiLevelType w:val="hybridMultilevel"/>
    <w:tmpl w:val="EB18B4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0005F23"/>
    <w:multiLevelType w:val="hybridMultilevel"/>
    <w:tmpl w:val="C3645BA8"/>
    <w:lvl w:ilvl="0" w:tplc="997EDF94">
      <w:start w:val="1"/>
      <w:numFmt w:val="bullet"/>
      <w:lvlText w:val=""/>
      <w:lvlJc w:val="left"/>
      <w:pPr>
        <w:ind w:left="360" w:hanging="360"/>
      </w:pPr>
      <w:rPr>
        <w:rFonts w:ascii="Wingdings 3" w:hAnsi="Wingdings 3" w:hint="default"/>
        <w:caps w:val="0"/>
        <w:strike w:val="0"/>
        <w:dstrike w:val="0"/>
        <w:vanish w:val="0"/>
        <w:color w:val="E02129"/>
        <w:position w:val="2"/>
        <w:sz w:val="20"/>
        <w:szCs w:val="16"/>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26A7E"/>
    <w:multiLevelType w:val="hybridMultilevel"/>
    <w:tmpl w:val="404869E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28E766F2"/>
    <w:multiLevelType w:val="hybridMultilevel"/>
    <w:tmpl w:val="1C4C1A3E"/>
    <w:lvl w:ilvl="0" w:tplc="6B1CA37A">
      <w:start w:val="1"/>
      <w:numFmt w:val="decimal"/>
      <w:pStyle w:val="Step1"/>
      <w:lvlText w:val="%1."/>
      <w:lvlJc w:val="left"/>
      <w:pPr>
        <w:ind w:left="644"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5" w15:restartNumberingAfterBreak="0">
    <w:nsid w:val="2FEC322F"/>
    <w:multiLevelType w:val="multilevel"/>
    <w:tmpl w:val="F60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222EE"/>
    <w:multiLevelType w:val="hybridMultilevel"/>
    <w:tmpl w:val="59EC39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BF96D1F"/>
    <w:multiLevelType w:val="hybridMultilevel"/>
    <w:tmpl w:val="21D41DFC"/>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8" w15:restartNumberingAfterBreak="0">
    <w:nsid w:val="3DCD2E00"/>
    <w:multiLevelType w:val="hybridMultilevel"/>
    <w:tmpl w:val="E9F2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1C6D97"/>
    <w:multiLevelType w:val="hybridMultilevel"/>
    <w:tmpl w:val="1340E6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1577842"/>
    <w:multiLevelType w:val="multilevel"/>
    <w:tmpl w:val="D07017BE"/>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72E6818"/>
    <w:multiLevelType w:val="hybridMultilevel"/>
    <w:tmpl w:val="36B2C92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15:restartNumberingAfterBreak="0">
    <w:nsid w:val="48A64A85"/>
    <w:multiLevelType w:val="hybridMultilevel"/>
    <w:tmpl w:val="4CBA1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3" w15:restartNumberingAfterBreak="0">
    <w:nsid w:val="4A2C503C"/>
    <w:multiLevelType w:val="hybridMultilevel"/>
    <w:tmpl w:val="BA1EBE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2D2C9A"/>
    <w:multiLevelType w:val="hybridMultilevel"/>
    <w:tmpl w:val="56D251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30E1524"/>
    <w:multiLevelType w:val="hybridMultilevel"/>
    <w:tmpl w:val="567AFB60"/>
    <w:lvl w:ilvl="0" w:tplc="1BFCFAB8">
      <w:start w:val="1"/>
      <w:numFmt w:val="decimal"/>
      <w:pStyle w:val="Step0"/>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9D05ADD"/>
    <w:multiLevelType w:val="hybridMultilevel"/>
    <w:tmpl w:val="641A9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1A012AD"/>
    <w:multiLevelType w:val="hybridMultilevel"/>
    <w:tmpl w:val="967A687E"/>
    <w:lvl w:ilvl="0" w:tplc="C9B83278">
      <w:start w:val="1"/>
      <w:numFmt w:val="bullet"/>
      <w:lvlText w:val=""/>
      <w:lvlJc w:val="left"/>
      <w:pPr>
        <w:ind w:left="672" w:hanging="360"/>
      </w:pPr>
      <w:rPr>
        <w:rFonts w:ascii="Wingdings 3" w:hAnsi="Wingdings 3" w:hint="default"/>
        <w:caps w:val="0"/>
        <w:strike w:val="0"/>
        <w:dstrike w:val="0"/>
        <w:vanish w:val="0"/>
        <w:color w:val="E02129"/>
        <w:sz w:val="20"/>
        <w:szCs w:val="16"/>
        <w:vertAlign w:val="baseline"/>
      </w:rPr>
    </w:lvl>
    <w:lvl w:ilvl="1" w:tplc="86F6F084">
      <w:start w:val="1"/>
      <w:numFmt w:val="decimal"/>
      <w:lvlText w:val="%2."/>
      <w:lvlJc w:val="left"/>
      <w:pPr>
        <w:tabs>
          <w:tab w:val="num" w:pos="1447"/>
        </w:tabs>
        <w:ind w:left="1447" w:hanging="312"/>
      </w:pPr>
      <w:rPr>
        <w:rFonts w:hint="default"/>
        <w:b w:val="0"/>
        <w:color w:val="auto"/>
        <w:sz w:val="18"/>
        <w:szCs w:val="18"/>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D23C8"/>
    <w:multiLevelType w:val="hybridMultilevel"/>
    <w:tmpl w:val="CBDC3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073161"/>
    <w:multiLevelType w:val="hybridMultilevel"/>
    <w:tmpl w:val="44F4A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C778F"/>
    <w:multiLevelType w:val="hybridMultilevel"/>
    <w:tmpl w:val="DC7AE80E"/>
    <w:lvl w:ilvl="0" w:tplc="DDAEFF64">
      <w:start w:val="1"/>
      <w:numFmt w:val="bullet"/>
      <w:pStyle w:val="List0"/>
      <w:lvlText w:val=""/>
      <w:lvlJc w:val="left"/>
      <w:pPr>
        <w:ind w:left="1032" w:hanging="360"/>
      </w:pPr>
      <w:rPr>
        <w:rFonts w:ascii="Symbol" w:hAnsi="Symbol" w:hint="default"/>
      </w:rPr>
    </w:lvl>
    <w:lvl w:ilvl="1" w:tplc="20000003" w:tentative="1">
      <w:start w:val="1"/>
      <w:numFmt w:val="bullet"/>
      <w:lvlText w:val="o"/>
      <w:lvlJc w:val="left"/>
      <w:pPr>
        <w:ind w:left="1752" w:hanging="360"/>
      </w:pPr>
      <w:rPr>
        <w:rFonts w:ascii="Courier New" w:hAnsi="Courier New" w:cs="Courier New" w:hint="default"/>
      </w:rPr>
    </w:lvl>
    <w:lvl w:ilvl="2" w:tplc="20000005" w:tentative="1">
      <w:start w:val="1"/>
      <w:numFmt w:val="bullet"/>
      <w:lvlText w:val=""/>
      <w:lvlJc w:val="left"/>
      <w:pPr>
        <w:ind w:left="2472" w:hanging="360"/>
      </w:pPr>
      <w:rPr>
        <w:rFonts w:ascii="Wingdings" w:hAnsi="Wingdings" w:hint="default"/>
      </w:rPr>
    </w:lvl>
    <w:lvl w:ilvl="3" w:tplc="20000001" w:tentative="1">
      <w:start w:val="1"/>
      <w:numFmt w:val="bullet"/>
      <w:lvlText w:val=""/>
      <w:lvlJc w:val="left"/>
      <w:pPr>
        <w:ind w:left="3192" w:hanging="360"/>
      </w:pPr>
      <w:rPr>
        <w:rFonts w:ascii="Symbol" w:hAnsi="Symbol" w:hint="default"/>
      </w:rPr>
    </w:lvl>
    <w:lvl w:ilvl="4" w:tplc="20000003" w:tentative="1">
      <w:start w:val="1"/>
      <w:numFmt w:val="bullet"/>
      <w:lvlText w:val="o"/>
      <w:lvlJc w:val="left"/>
      <w:pPr>
        <w:ind w:left="3912" w:hanging="360"/>
      </w:pPr>
      <w:rPr>
        <w:rFonts w:ascii="Courier New" w:hAnsi="Courier New" w:cs="Courier New" w:hint="default"/>
      </w:rPr>
    </w:lvl>
    <w:lvl w:ilvl="5" w:tplc="20000005" w:tentative="1">
      <w:start w:val="1"/>
      <w:numFmt w:val="bullet"/>
      <w:lvlText w:val=""/>
      <w:lvlJc w:val="left"/>
      <w:pPr>
        <w:ind w:left="4632" w:hanging="360"/>
      </w:pPr>
      <w:rPr>
        <w:rFonts w:ascii="Wingdings" w:hAnsi="Wingdings" w:hint="default"/>
      </w:rPr>
    </w:lvl>
    <w:lvl w:ilvl="6" w:tplc="20000001" w:tentative="1">
      <w:start w:val="1"/>
      <w:numFmt w:val="bullet"/>
      <w:lvlText w:val=""/>
      <w:lvlJc w:val="left"/>
      <w:pPr>
        <w:ind w:left="5352" w:hanging="360"/>
      </w:pPr>
      <w:rPr>
        <w:rFonts w:ascii="Symbol" w:hAnsi="Symbol" w:hint="default"/>
      </w:rPr>
    </w:lvl>
    <w:lvl w:ilvl="7" w:tplc="20000003" w:tentative="1">
      <w:start w:val="1"/>
      <w:numFmt w:val="bullet"/>
      <w:lvlText w:val="o"/>
      <w:lvlJc w:val="left"/>
      <w:pPr>
        <w:ind w:left="6072" w:hanging="360"/>
      </w:pPr>
      <w:rPr>
        <w:rFonts w:ascii="Courier New" w:hAnsi="Courier New" w:cs="Courier New" w:hint="default"/>
      </w:rPr>
    </w:lvl>
    <w:lvl w:ilvl="8" w:tplc="20000005" w:tentative="1">
      <w:start w:val="1"/>
      <w:numFmt w:val="bullet"/>
      <w:lvlText w:val=""/>
      <w:lvlJc w:val="left"/>
      <w:pPr>
        <w:ind w:left="6792" w:hanging="360"/>
      </w:pPr>
      <w:rPr>
        <w:rFonts w:ascii="Wingdings" w:hAnsi="Wingdings" w:hint="default"/>
      </w:rPr>
    </w:lvl>
  </w:abstractNum>
  <w:abstractNum w:abstractNumId="31" w15:restartNumberingAfterBreak="0">
    <w:nsid w:val="769D3F97"/>
    <w:multiLevelType w:val="hybridMultilevel"/>
    <w:tmpl w:val="69927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BD90F40"/>
    <w:multiLevelType w:val="hybridMultilevel"/>
    <w:tmpl w:val="7D324F16"/>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num w:numId="1" w16cid:durableId="1906259539">
    <w:abstractNumId w:val="12"/>
  </w:num>
  <w:num w:numId="2" w16cid:durableId="259416120">
    <w:abstractNumId w:val="27"/>
  </w:num>
  <w:num w:numId="3" w16cid:durableId="280454914">
    <w:abstractNumId w:val="25"/>
  </w:num>
  <w:num w:numId="4" w16cid:durableId="413282205">
    <w:abstractNumId w:val="14"/>
  </w:num>
  <w:num w:numId="5" w16cid:durableId="1476218843">
    <w:abstractNumId w:val="20"/>
  </w:num>
  <w:num w:numId="6" w16cid:durableId="1932085716">
    <w:abstractNumId w:val="25"/>
    <w:lvlOverride w:ilvl="0">
      <w:startOverride w:val="1"/>
    </w:lvlOverride>
  </w:num>
  <w:num w:numId="7" w16cid:durableId="1181437077">
    <w:abstractNumId w:val="25"/>
    <w:lvlOverride w:ilvl="0">
      <w:startOverride w:val="1"/>
    </w:lvlOverride>
  </w:num>
  <w:num w:numId="8" w16cid:durableId="139738106">
    <w:abstractNumId w:val="25"/>
    <w:lvlOverride w:ilvl="0">
      <w:startOverride w:val="1"/>
    </w:lvlOverride>
  </w:num>
  <w:num w:numId="9" w16cid:durableId="1066612102">
    <w:abstractNumId w:val="25"/>
    <w:lvlOverride w:ilvl="0">
      <w:startOverride w:val="1"/>
    </w:lvlOverride>
  </w:num>
  <w:num w:numId="10" w16cid:durableId="487984877">
    <w:abstractNumId w:val="24"/>
  </w:num>
  <w:num w:numId="11" w16cid:durableId="1163351667">
    <w:abstractNumId w:val="22"/>
  </w:num>
  <w:num w:numId="12" w16cid:durableId="1587886064">
    <w:abstractNumId w:val="16"/>
  </w:num>
  <w:num w:numId="13" w16cid:durableId="2041053602">
    <w:abstractNumId w:val="10"/>
  </w:num>
  <w:num w:numId="14" w16cid:durableId="2103718790">
    <w:abstractNumId w:val="26"/>
  </w:num>
  <w:num w:numId="15" w16cid:durableId="2066710029">
    <w:abstractNumId w:val="18"/>
  </w:num>
  <w:num w:numId="16" w16cid:durableId="867908260">
    <w:abstractNumId w:val="13"/>
  </w:num>
  <w:num w:numId="17" w16cid:durableId="1862863163">
    <w:abstractNumId w:val="21"/>
  </w:num>
  <w:num w:numId="18" w16cid:durableId="1695645516">
    <w:abstractNumId w:val="28"/>
  </w:num>
  <w:num w:numId="19" w16cid:durableId="1829443912">
    <w:abstractNumId w:val="23"/>
  </w:num>
  <w:num w:numId="20" w16cid:durableId="975766772">
    <w:abstractNumId w:val="32"/>
  </w:num>
  <w:num w:numId="21" w16cid:durableId="965741765">
    <w:abstractNumId w:val="29"/>
  </w:num>
  <w:num w:numId="22" w16cid:durableId="1673870612">
    <w:abstractNumId w:val="15"/>
  </w:num>
  <w:num w:numId="23" w16cid:durableId="1576091340">
    <w:abstractNumId w:val="17"/>
  </w:num>
  <w:num w:numId="24" w16cid:durableId="1550220250">
    <w:abstractNumId w:val="31"/>
  </w:num>
  <w:num w:numId="25" w16cid:durableId="1569343708">
    <w:abstractNumId w:val="11"/>
  </w:num>
  <w:num w:numId="26" w16cid:durableId="201796270">
    <w:abstractNumId w:val="9"/>
  </w:num>
  <w:num w:numId="27" w16cid:durableId="1013874413">
    <w:abstractNumId w:val="7"/>
  </w:num>
  <w:num w:numId="28" w16cid:durableId="492338968">
    <w:abstractNumId w:val="6"/>
  </w:num>
  <w:num w:numId="29" w16cid:durableId="734470483">
    <w:abstractNumId w:val="5"/>
  </w:num>
  <w:num w:numId="30" w16cid:durableId="223807383">
    <w:abstractNumId w:val="4"/>
  </w:num>
  <w:num w:numId="31" w16cid:durableId="1121801680">
    <w:abstractNumId w:val="8"/>
  </w:num>
  <w:num w:numId="32" w16cid:durableId="1455250447">
    <w:abstractNumId w:val="3"/>
  </w:num>
  <w:num w:numId="33" w16cid:durableId="611521395">
    <w:abstractNumId w:val="2"/>
  </w:num>
  <w:num w:numId="34" w16cid:durableId="1641031061">
    <w:abstractNumId w:val="1"/>
  </w:num>
  <w:num w:numId="35" w16cid:durableId="265508408">
    <w:abstractNumId w:val="0"/>
  </w:num>
  <w:num w:numId="36" w16cid:durableId="1255436527">
    <w:abstractNumId w:val="19"/>
  </w:num>
  <w:num w:numId="37" w16cid:durableId="1115949170">
    <w:abstractNumId w:val="3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SNETHLAGE (PTV Group)">
    <w15:presenceInfo w15:providerId="AD" w15:userId="S::Martin.Snethlage@ptvgroup.com::cf5ba601-dccf-4e6a-9f13-41382de5e5c7"/>
  </w15:person>
  <w15:person w15:author="Lara PELY (PTV Group)">
    <w15:presenceInfo w15:providerId="AD" w15:userId="S::lara.pely@ptvgroup.com::58fcc212-6256-4b8d-9241-b50432124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zNDS2NDA2sDA3NTVV0lEKTi0uzszPAykwNK8FAM8sOLgtAAAA"/>
  </w:docVars>
  <w:rsids>
    <w:rsidRoot w:val="00B44217"/>
    <w:rsid w:val="00001E14"/>
    <w:rsid w:val="00002DF7"/>
    <w:rsid w:val="00003032"/>
    <w:rsid w:val="0000312E"/>
    <w:rsid w:val="0000335F"/>
    <w:rsid w:val="00003902"/>
    <w:rsid w:val="00003D1B"/>
    <w:rsid w:val="000042DC"/>
    <w:rsid w:val="00004AA5"/>
    <w:rsid w:val="00005824"/>
    <w:rsid w:val="000061A9"/>
    <w:rsid w:val="00006D8F"/>
    <w:rsid w:val="00007160"/>
    <w:rsid w:val="000076D9"/>
    <w:rsid w:val="00010AC2"/>
    <w:rsid w:val="00010AE6"/>
    <w:rsid w:val="00010DDF"/>
    <w:rsid w:val="000119FF"/>
    <w:rsid w:val="00013369"/>
    <w:rsid w:val="0001369A"/>
    <w:rsid w:val="00013E88"/>
    <w:rsid w:val="000142A0"/>
    <w:rsid w:val="00014DB6"/>
    <w:rsid w:val="00015104"/>
    <w:rsid w:val="0001522B"/>
    <w:rsid w:val="00015596"/>
    <w:rsid w:val="000157FD"/>
    <w:rsid w:val="00015C61"/>
    <w:rsid w:val="00015C7F"/>
    <w:rsid w:val="00016103"/>
    <w:rsid w:val="000165C2"/>
    <w:rsid w:val="000172FD"/>
    <w:rsid w:val="00017752"/>
    <w:rsid w:val="00017D16"/>
    <w:rsid w:val="00017E54"/>
    <w:rsid w:val="00020C48"/>
    <w:rsid w:val="00020DB5"/>
    <w:rsid w:val="0002120E"/>
    <w:rsid w:val="00021A04"/>
    <w:rsid w:val="00022733"/>
    <w:rsid w:val="00022FE8"/>
    <w:rsid w:val="000235A0"/>
    <w:rsid w:val="00023C8B"/>
    <w:rsid w:val="00024272"/>
    <w:rsid w:val="00024384"/>
    <w:rsid w:val="00024865"/>
    <w:rsid w:val="00024B32"/>
    <w:rsid w:val="0002562E"/>
    <w:rsid w:val="00025814"/>
    <w:rsid w:val="000259C8"/>
    <w:rsid w:val="00026414"/>
    <w:rsid w:val="00026B24"/>
    <w:rsid w:val="00026FC7"/>
    <w:rsid w:val="000279B1"/>
    <w:rsid w:val="00027A59"/>
    <w:rsid w:val="00027C00"/>
    <w:rsid w:val="00030F33"/>
    <w:rsid w:val="000322E3"/>
    <w:rsid w:val="00032AA8"/>
    <w:rsid w:val="00033308"/>
    <w:rsid w:val="00033439"/>
    <w:rsid w:val="00033FC4"/>
    <w:rsid w:val="00036203"/>
    <w:rsid w:val="00036D85"/>
    <w:rsid w:val="00036E76"/>
    <w:rsid w:val="00041728"/>
    <w:rsid w:val="00043130"/>
    <w:rsid w:val="0004363A"/>
    <w:rsid w:val="000446AC"/>
    <w:rsid w:val="00044BD5"/>
    <w:rsid w:val="00044E3E"/>
    <w:rsid w:val="00045599"/>
    <w:rsid w:val="00045E15"/>
    <w:rsid w:val="00047096"/>
    <w:rsid w:val="000472B5"/>
    <w:rsid w:val="00047510"/>
    <w:rsid w:val="00050079"/>
    <w:rsid w:val="000509C1"/>
    <w:rsid w:val="0005132B"/>
    <w:rsid w:val="00051A58"/>
    <w:rsid w:val="00051DB9"/>
    <w:rsid w:val="000529DF"/>
    <w:rsid w:val="00055109"/>
    <w:rsid w:val="00055F6E"/>
    <w:rsid w:val="000563A9"/>
    <w:rsid w:val="00057601"/>
    <w:rsid w:val="00060410"/>
    <w:rsid w:val="00061CF8"/>
    <w:rsid w:val="00061D45"/>
    <w:rsid w:val="000633B1"/>
    <w:rsid w:val="00063C0B"/>
    <w:rsid w:val="00063F2D"/>
    <w:rsid w:val="000654E3"/>
    <w:rsid w:val="00066F29"/>
    <w:rsid w:val="0006784B"/>
    <w:rsid w:val="00071626"/>
    <w:rsid w:val="00071751"/>
    <w:rsid w:val="00071782"/>
    <w:rsid w:val="00071A77"/>
    <w:rsid w:val="00071C09"/>
    <w:rsid w:val="00072A4E"/>
    <w:rsid w:val="000738DF"/>
    <w:rsid w:val="00073931"/>
    <w:rsid w:val="000746D5"/>
    <w:rsid w:val="000749FC"/>
    <w:rsid w:val="00075943"/>
    <w:rsid w:val="0007646A"/>
    <w:rsid w:val="00076652"/>
    <w:rsid w:val="00076BAB"/>
    <w:rsid w:val="00077A94"/>
    <w:rsid w:val="00077EF3"/>
    <w:rsid w:val="00080087"/>
    <w:rsid w:val="000803B6"/>
    <w:rsid w:val="00080602"/>
    <w:rsid w:val="00080A98"/>
    <w:rsid w:val="00080B47"/>
    <w:rsid w:val="00080F90"/>
    <w:rsid w:val="00081015"/>
    <w:rsid w:val="000817C9"/>
    <w:rsid w:val="000818C7"/>
    <w:rsid w:val="00081AC3"/>
    <w:rsid w:val="00082F00"/>
    <w:rsid w:val="000842CC"/>
    <w:rsid w:val="00086544"/>
    <w:rsid w:val="00086AB1"/>
    <w:rsid w:val="00086E1C"/>
    <w:rsid w:val="00087A8C"/>
    <w:rsid w:val="000908F0"/>
    <w:rsid w:val="00090997"/>
    <w:rsid w:val="00090F30"/>
    <w:rsid w:val="000911C0"/>
    <w:rsid w:val="000917B4"/>
    <w:rsid w:val="00091B32"/>
    <w:rsid w:val="000924F4"/>
    <w:rsid w:val="000929BD"/>
    <w:rsid w:val="00093041"/>
    <w:rsid w:val="00093774"/>
    <w:rsid w:val="00094060"/>
    <w:rsid w:val="00094425"/>
    <w:rsid w:val="00094EE2"/>
    <w:rsid w:val="00095052"/>
    <w:rsid w:val="000956B6"/>
    <w:rsid w:val="0009582F"/>
    <w:rsid w:val="00095EFA"/>
    <w:rsid w:val="00097366"/>
    <w:rsid w:val="000977D9"/>
    <w:rsid w:val="000A003F"/>
    <w:rsid w:val="000A0773"/>
    <w:rsid w:val="000A17CA"/>
    <w:rsid w:val="000A1999"/>
    <w:rsid w:val="000A263D"/>
    <w:rsid w:val="000A2B3B"/>
    <w:rsid w:val="000A3042"/>
    <w:rsid w:val="000A350C"/>
    <w:rsid w:val="000A5A19"/>
    <w:rsid w:val="000A5A9D"/>
    <w:rsid w:val="000A5F98"/>
    <w:rsid w:val="000A64AB"/>
    <w:rsid w:val="000B06F8"/>
    <w:rsid w:val="000B0AF3"/>
    <w:rsid w:val="000B0D69"/>
    <w:rsid w:val="000B11D9"/>
    <w:rsid w:val="000B14CE"/>
    <w:rsid w:val="000B1555"/>
    <w:rsid w:val="000B1FF2"/>
    <w:rsid w:val="000B235D"/>
    <w:rsid w:val="000B34A0"/>
    <w:rsid w:val="000B3803"/>
    <w:rsid w:val="000B39B1"/>
    <w:rsid w:val="000B4797"/>
    <w:rsid w:val="000B4E2B"/>
    <w:rsid w:val="000B5005"/>
    <w:rsid w:val="000B598E"/>
    <w:rsid w:val="000B6484"/>
    <w:rsid w:val="000B6810"/>
    <w:rsid w:val="000B6C9F"/>
    <w:rsid w:val="000B6EA3"/>
    <w:rsid w:val="000C08CA"/>
    <w:rsid w:val="000C2858"/>
    <w:rsid w:val="000C2B11"/>
    <w:rsid w:val="000C2FD2"/>
    <w:rsid w:val="000C3298"/>
    <w:rsid w:val="000C38D5"/>
    <w:rsid w:val="000C3916"/>
    <w:rsid w:val="000C478E"/>
    <w:rsid w:val="000C4810"/>
    <w:rsid w:val="000C489E"/>
    <w:rsid w:val="000C5FE7"/>
    <w:rsid w:val="000C74BD"/>
    <w:rsid w:val="000C7635"/>
    <w:rsid w:val="000C7C48"/>
    <w:rsid w:val="000D0136"/>
    <w:rsid w:val="000D120A"/>
    <w:rsid w:val="000D3260"/>
    <w:rsid w:val="000D3528"/>
    <w:rsid w:val="000D3582"/>
    <w:rsid w:val="000D3E12"/>
    <w:rsid w:val="000D43BE"/>
    <w:rsid w:val="000D796C"/>
    <w:rsid w:val="000E03D4"/>
    <w:rsid w:val="000E0FBE"/>
    <w:rsid w:val="000E1283"/>
    <w:rsid w:val="000E2380"/>
    <w:rsid w:val="000E437C"/>
    <w:rsid w:val="000E5751"/>
    <w:rsid w:val="000E59ED"/>
    <w:rsid w:val="000E640B"/>
    <w:rsid w:val="000E6512"/>
    <w:rsid w:val="000E75E6"/>
    <w:rsid w:val="000E7FB2"/>
    <w:rsid w:val="000F1FE7"/>
    <w:rsid w:val="000F2020"/>
    <w:rsid w:val="000F2F0E"/>
    <w:rsid w:val="000F32A1"/>
    <w:rsid w:val="000F3384"/>
    <w:rsid w:val="000F3B72"/>
    <w:rsid w:val="000F4198"/>
    <w:rsid w:val="000F4BA3"/>
    <w:rsid w:val="000F591F"/>
    <w:rsid w:val="000F5AF4"/>
    <w:rsid w:val="000F5D4B"/>
    <w:rsid w:val="000F68C2"/>
    <w:rsid w:val="000F6EE7"/>
    <w:rsid w:val="000F7FBD"/>
    <w:rsid w:val="00100348"/>
    <w:rsid w:val="00100C34"/>
    <w:rsid w:val="001016E9"/>
    <w:rsid w:val="00102F1E"/>
    <w:rsid w:val="001035B6"/>
    <w:rsid w:val="00103BA1"/>
    <w:rsid w:val="00104311"/>
    <w:rsid w:val="0010530A"/>
    <w:rsid w:val="00105568"/>
    <w:rsid w:val="00105AED"/>
    <w:rsid w:val="001063DA"/>
    <w:rsid w:val="00106A52"/>
    <w:rsid w:val="00107A3B"/>
    <w:rsid w:val="00107D89"/>
    <w:rsid w:val="0011044A"/>
    <w:rsid w:val="00111BBB"/>
    <w:rsid w:val="0011221C"/>
    <w:rsid w:val="00112D33"/>
    <w:rsid w:val="00113388"/>
    <w:rsid w:val="00113DB0"/>
    <w:rsid w:val="001143B9"/>
    <w:rsid w:val="00114827"/>
    <w:rsid w:val="00114CEA"/>
    <w:rsid w:val="00115D41"/>
    <w:rsid w:val="00115E68"/>
    <w:rsid w:val="0011616C"/>
    <w:rsid w:val="0011704D"/>
    <w:rsid w:val="00120570"/>
    <w:rsid w:val="00121056"/>
    <w:rsid w:val="00121F01"/>
    <w:rsid w:val="00123451"/>
    <w:rsid w:val="001234CB"/>
    <w:rsid w:val="00123695"/>
    <w:rsid w:val="00123B4A"/>
    <w:rsid w:val="00123BF3"/>
    <w:rsid w:val="00124206"/>
    <w:rsid w:val="00124964"/>
    <w:rsid w:val="00124B1F"/>
    <w:rsid w:val="001262D7"/>
    <w:rsid w:val="00126753"/>
    <w:rsid w:val="001267DF"/>
    <w:rsid w:val="00126E55"/>
    <w:rsid w:val="001276DF"/>
    <w:rsid w:val="001302D6"/>
    <w:rsid w:val="00130485"/>
    <w:rsid w:val="001305FB"/>
    <w:rsid w:val="001309D4"/>
    <w:rsid w:val="00130C4D"/>
    <w:rsid w:val="00131D33"/>
    <w:rsid w:val="00132342"/>
    <w:rsid w:val="001328C2"/>
    <w:rsid w:val="001333AA"/>
    <w:rsid w:val="00133859"/>
    <w:rsid w:val="00135816"/>
    <w:rsid w:val="00136797"/>
    <w:rsid w:val="00137251"/>
    <w:rsid w:val="001372EB"/>
    <w:rsid w:val="00140328"/>
    <w:rsid w:val="00140ED3"/>
    <w:rsid w:val="00141074"/>
    <w:rsid w:val="00141163"/>
    <w:rsid w:val="0014117D"/>
    <w:rsid w:val="0014147A"/>
    <w:rsid w:val="00141911"/>
    <w:rsid w:val="00141C38"/>
    <w:rsid w:val="00142C6C"/>
    <w:rsid w:val="00143D1B"/>
    <w:rsid w:val="00143F84"/>
    <w:rsid w:val="001455FA"/>
    <w:rsid w:val="001464C5"/>
    <w:rsid w:val="00146F11"/>
    <w:rsid w:val="001514FE"/>
    <w:rsid w:val="00151CEF"/>
    <w:rsid w:val="0015225D"/>
    <w:rsid w:val="001523B4"/>
    <w:rsid w:val="001534F8"/>
    <w:rsid w:val="00153611"/>
    <w:rsid w:val="0015370C"/>
    <w:rsid w:val="0015457E"/>
    <w:rsid w:val="0015469A"/>
    <w:rsid w:val="00154E7E"/>
    <w:rsid w:val="0015538A"/>
    <w:rsid w:val="0015640B"/>
    <w:rsid w:val="0015658C"/>
    <w:rsid w:val="0015663A"/>
    <w:rsid w:val="001602A1"/>
    <w:rsid w:val="0016041E"/>
    <w:rsid w:val="001604FC"/>
    <w:rsid w:val="001612A1"/>
    <w:rsid w:val="001638F3"/>
    <w:rsid w:val="0016452C"/>
    <w:rsid w:val="00165586"/>
    <w:rsid w:val="0016654A"/>
    <w:rsid w:val="00171681"/>
    <w:rsid w:val="0017188D"/>
    <w:rsid w:val="0017193E"/>
    <w:rsid w:val="00171F6F"/>
    <w:rsid w:val="001734B8"/>
    <w:rsid w:val="0017422F"/>
    <w:rsid w:val="00174E6C"/>
    <w:rsid w:val="001752D3"/>
    <w:rsid w:val="00175461"/>
    <w:rsid w:val="00175D52"/>
    <w:rsid w:val="0017624D"/>
    <w:rsid w:val="001762BE"/>
    <w:rsid w:val="0017767F"/>
    <w:rsid w:val="00177A36"/>
    <w:rsid w:val="00177B2E"/>
    <w:rsid w:val="00177C72"/>
    <w:rsid w:val="001800C2"/>
    <w:rsid w:val="001813E4"/>
    <w:rsid w:val="00181E46"/>
    <w:rsid w:val="00183673"/>
    <w:rsid w:val="0018499E"/>
    <w:rsid w:val="00185F51"/>
    <w:rsid w:val="00187995"/>
    <w:rsid w:val="00187CB3"/>
    <w:rsid w:val="00191905"/>
    <w:rsid w:val="00192D70"/>
    <w:rsid w:val="00193600"/>
    <w:rsid w:val="00193E96"/>
    <w:rsid w:val="00194241"/>
    <w:rsid w:val="00194BD8"/>
    <w:rsid w:val="001950B5"/>
    <w:rsid w:val="00195542"/>
    <w:rsid w:val="0019628B"/>
    <w:rsid w:val="001967ED"/>
    <w:rsid w:val="001968B0"/>
    <w:rsid w:val="001A0478"/>
    <w:rsid w:val="001A07FD"/>
    <w:rsid w:val="001A0BED"/>
    <w:rsid w:val="001A2D0B"/>
    <w:rsid w:val="001A3F19"/>
    <w:rsid w:val="001A438E"/>
    <w:rsid w:val="001A4899"/>
    <w:rsid w:val="001A4A23"/>
    <w:rsid w:val="001A6380"/>
    <w:rsid w:val="001A6475"/>
    <w:rsid w:val="001A6C64"/>
    <w:rsid w:val="001A6D3D"/>
    <w:rsid w:val="001A71A8"/>
    <w:rsid w:val="001A79BA"/>
    <w:rsid w:val="001A7D60"/>
    <w:rsid w:val="001B00FC"/>
    <w:rsid w:val="001B0A20"/>
    <w:rsid w:val="001B0E87"/>
    <w:rsid w:val="001B0EF8"/>
    <w:rsid w:val="001B1BCF"/>
    <w:rsid w:val="001B2B30"/>
    <w:rsid w:val="001B322E"/>
    <w:rsid w:val="001B3DF4"/>
    <w:rsid w:val="001B4394"/>
    <w:rsid w:val="001B4555"/>
    <w:rsid w:val="001B5287"/>
    <w:rsid w:val="001B5EB0"/>
    <w:rsid w:val="001B64B9"/>
    <w:rsid w:val="001B6C45"/>
    <w:rsid w:val="001B7905"/>
    <w:rsid w:val="001B7BBC"/>
    <w:rsid w:val="001C0ABB"/>
    <w:rsid w:val="001C0B3B"/>
    <w:rsid w:val="001C18F4"/>
    <w:rsid w:val="001C1AB0"/>
    <w:rsid w:val="001C20B0"/>
    <w:rsid w:val="001C2CD2"/>
    <w:rsid w:val="001C300F"/>
    <w:rsid w:val="001C6563"/>
    <w:rsid w:val="001C7044"/>
    <w:rsid w:val="001D1BB5"/>
    <w:rsid w:val="001D1D7F"/>
    <w:rsid w:val="001D21AC"/>
    <w:rsid w:val="001D23B5"/>
    <w:rsid w:val="001D2667"/>
    <w:rsid w:val="001D33E8"/>
    <w:rsid w:val="001D36D0"/>
    <w:rsid w:val="001D3E37"/>
    <w:rsid w:val="001D53A9"/>
    <w:rsid w:val="001D57CC"/>
    <w:rsid w:val="001D5E87"/>
    <w:rsid w:val="001D6958"/>
    <w:rsid w:val="001D69E7"/>
    <w:rsid w:val="001D6C73"/>
    <w:rsid w:val="001D7043"/>
    <w:rsid w:val="001D7C12"/>
    <w:rsid w:val="001E0A34"/>
    <w:rsid w:val="001E0A70"/>
    <w:rsid w:val="001E0B3F"/>
    <w:rsid w:val="001E1BB2"/>
    <w:rsid w:val="001E2021"/>
    <w:rsid w:val="001E2605"/>
    <w:rsid w:val="001E3237"/>
    <w:rsid w:val="001E40E4"/>
    <w:rsid w:val="001E40FD"/>
    <w:rsid w:val="001E4AD0"/>
    <w:rsid w:val="001E5019"/>
    <w:rsid w:val="001E50D9"/>
    <w:rsid w:val="001E6511"/>
    <w:rsid w:val="001E68A2"/>
    <w:rsid w:val="001E7D04"/>
    <w:rsid w:val="001F0CB1"/>
    <w:rsid w:val="001F132A"/>
    <w:rsid w:val="001F147F"/>
    <w:rsid w:val="001F21E4"/>
    <w:rsid w:val="001F2891"/>
    <w:rsid w:val="001F2DF7"/>
    <w:rsid w:val="001F3935"/>
    <w:rsid w:val="001F3B48"/>
    <w:rsid w:val="001F50B2"/>
    <w:rsid w:val="001F5252"/>
    <w:rsid w:val="001F6B99"/>
    <w:rsid w:val="001F6FF6"/>
    <w:rsid w:val="001F706C"/>
    <w:rsid w:val="00200317"/>
    <w:rsid w:val="00200A52"/>
    <w:rsid w:val="002011D8"/>
    <w:rsid w:val="002015BB"/>
    <w:rsid w:val="002020D9"/>
    <w:rsid w:val="0020219F"/>
    <w:rsid w:val="002032B1"/>
    <w:rsid w:val="00203C5A"/>
    <w:rsid w:val="00203D8A"/>
    <w:rsid w:val="00204160"/>
    <w:rsid w:val="00204C3A"/>
    <w:rsid w:val="00205253"/>
    <w:rsid w:val="00206585"/>
    <w:rsid w:val="00206C27"/>
    <w:rsid w:val="00206C61"/>
    <w:rsid w:val="00206CCD"/>
    <w:rsid w:val="00207707"/>
    <w:rsid w:val="00207B4B"/>
    <w:rsid w:val="0021028C"/>
    <w:rsid w:val="00211D7A"/>
    <w:rsid w:val="0021258E"/>
    <w:rsid w:val="00213AD1"/>
    <w:rsid w:val="00214BE2"/>
    <w:rsid w:val="002155A2"/>
    <w:rsid w:val="00215B89"/>
    <w:rsid w:val="00216703"/>
    <w:rsid w:val="00216D74"/>
    <w:rsid w:val="00217075"/>
    <w:rsid w:val="002170B0"/>
    <w:rsid w:val="00217282"/>
    <w:rsid w:val="00217342"/>
    <w:rsid w:val="00217549"/>
    <w:rsid w:val="00217567"/>
    <w:rsid w:val="00217AE8"/>
    <w:rsid w:val="002202F1"/>
    <w:rsid w:val="00220347"/>
    <w:rsid w:val="00220DDC"/>
    <w:rsid w:val="00220F50"/>
    <w:rsid w:val="002217F5"/>
    <w:rsid w:val="00221BE8"/>
    <w:rsid w:val="002229B7"/>
    <w:rsid w:val="00223FDE"/>
    <w:rsid w:val="00225B9E"/>
    <w:rsid w:val="00225FEB"/>
    <w:rsid w:val="0022688A"/>
    <w:rsid w:val="00227B76"/>
    <w:rsid w:val="00227B88"/>
    <w:rsid w:val="00227FAF"/>
    <w:rsid w:val="0023140E"/>
    <w:rsid w:val="002319FB"/>
    <w:rsid w:val="002323E1"/>
    <w:rsid w:val="002333B8"/>
    <w:rsid w:val="00234EAE"/>
    <w:rsid w:val="0023573F"/>
    <w:rsid w:val="00235991"/>
    <w:rsid w:val="00235C24"/>
    <w:rsid w:val="002365CA"/>
    <w:rsid w:val="00236B9F"/>
    <w:rsid w:val="00237B69"/>
    <w:rsid w:val="0024046C"/>
    <w:rsid w:val="0024050E"/>
    <w:rsid w:val="00240BED"/>
    <w:rsid w:val="0024152B"/>
    <w:rsid w:val="00241A63"/>
    <w:rsid w:val="00241CC1"/>
    <w:rsid w:val="002426D0"/>
    <w:rsid w:val="00244FC4"/>
    <w:rsid w:val="00245AF9"/>
    <w:rsid w:val="00247BCC"/>
    <w:rsid w:val="00247E45"/>
    <w:rsid w:val="00250618"/>
    <w:rsid w:val="0025070C"/>
    <w:rsid w:val="00250FB5"/>
    <w:rsid w:val="0025187E"/>
    <w:rsid w:val="00251DD0"/>
    <w:rsid w:val="0025232D"/>
    <w:rsid w:val="002526A1"/>
    <w:rsid w:val="00252ADC"/>
    <w:rsid w:val="0025310B"/>
    <w:rsid w:val="00254668"/>
    <w:rsid w:val="00254B67"/>
    <w:rsid w:val="00254F26"/>
    <w:rsid w:val="002559FA"/>
    <w:rsid w:val="00256AC4"/>
    <w:rsid w:val="00256D45"/>
    <w:rsid w:val="002575DA"/>
    <w:rsid w:val="00257F20"/>
    <w:rsid w:val="002604DA"/>
    <w:rsid w:val="00260FC6"/>
    <w:rsid w:val="0026108D"/>
    <w:rsid w:val="00261320"/>
    <w:rsid w:val="00262017"/>
    <w:rsid w:val="002625A7"/>
    <w:rsid w:val="00262CFF"/>
    <w:rsid w:val="00262EA1"/>
    <w:rsid w:val="00263EE5"/>
    <w:rsid w:val="00263F7A"/>
    <w:rsid w:val="0026480B"/>
    <w:rsid w:val="00265056"/>
    <w:rsid w:val="0026568C"/>
    <w:rsid w:val="00265F9A"/>
    <w:rsid w:val="00266C42"/>
    <w:rsid w:val="002670B6"/>
    <w:rsid w:val="00271C79"/>
    <w:rsid w:val="0027283C"/>
    <w:rsid w:val="00272FBE"/>
    <w:rsid w:val="0027342C"/>
    <w:rsid w:val="00273584"/>
    <w:rsid w:val="00273D9B"/>
    <w:rsid w:val="00274340"/>
    <w:rsid w:val="002743E0"/>
    <w:rsid w:val="0027461C"/>
    <w:rsid w:val="0027479C"/>
    <w:rsid w:val="00274884"/>
    <w:rsid w:val="002750D6"/>
    <w:rsid w:val="00276762"/>
    <w:rsid w:val="0028047A"/>
    <w:rsid w:val="00280F27"/>
    <w:rsid w:val="00281631"/>
    <w:rsid w:val="00281C97"/>
    <w:rsid w:val="002822D4"/>
    <w:rsid w:val="00282919"/>
    <w:rsid w:val="002834B0"/>
    <w:rsid w:val="002834FC"/>
    <w:rsid w:val="00283808"/>
    <w:rsid w:val="00283FE4"/>
    <w:rsid w:val="0028461B"/>
    <w:rsid w:val="0028488D"/>
    <w:rsid w:val="002851BA"/>
    <w:rsid w:val="00285851"/>
    <w:rsid w:val="00286213"/>
    <w:rsid w:val="0028633D"/>
    <w:rsid w:val="00287417"/>
    <w:rsid w:val="00287887"/>
    <w:rsid w:val="002878C2"/>
    <w:rsid w:val="002904D5"/>
    <w:rsid w:val="00290C56"/>
    <w:rsid w:val="0029114E"/>
    <w:rsid w:val="00291D84"/>
    <w:rsid w:val="00295649"/>
    <w:rsid w:val="00295BBA"/>
    <w:rsid w:val="00296AF1"/>
    <w:rsid w:val="00296E3A"/>
    <w:rsid w:val="002A0575"/>
    <w:rsid w:val="002A2584"/>
    <w:rsid w:val="002A33F8"/>
    <w:rsid w:val="002A49AF"/>
    <w:rsid w:val="002A4D7C"/>
    <w:rsid w:val="002A5554"/>
    <w:rsid w:val="002A578D"/>
    <w:rsid w:val="002A58B8"/>
    <w:rsid w:val="002A5B1A"/>
    <w:rsid w:val="002A6158"/>
    <w:rsid w:val="002A6232"/>
    <w:rsid w:val="002A7154"/>
    <w:rsid w:val="002A72C4"/>
    <w:rsid w:val="002B053B"/>
    <w:rsid w:val="002B08EA"/>
    <w:rsid w:val="002B0935"/>
    <w:rsid w:val="002B1453"/>
    <w:rsid w:val="002B1AD0"/>
    <w:rsid w:val="002B2004"/>
    <w:rsid w:val="002B2029"/>
    <w:rsid w:val="002B2937"/>
    <w:rsid w:val="002B30C6"/>
    <w:rsid w:val="002B4216"/>
    <w:rsid w:val="002B4538"/>
    <w:rsid w:val="002B46C6"/>
    <w:rsid w:val="002B5376"/>
    <w:rsid w:val="002B5778"/>
    <w:rsid w:val="002B63AF"/>
    <w:rsid w:val="002C1533"/>
    <w:rsid w:val="002C2516"/>
    <w:rsid w:val="002C271E"/>
    <w:rsid w:val="002C2C3C"/>
    <w:rsid w:val="002C2CEE"/>
    <w:rsid w:val="002C37EB"/>
    <w:rsid w:val="002C44C8"/>
    <w:rsid w:val="002C6674"/>
    <w:rsid w:val="002D06D2"/>
    <w:rsid w:val="002D129E"/>
    <w:rsid w:val="002D1883"/>
    <w:rsid w:val="002D2A23"/>
    <w:rsid w:val="002D532C"/>
    <w:rsid w:val="002D547F"/>
    <w:rsid w:val="002D6367"/>
    <w:rsid w:val="002D66C0"/>
    <w:rsid w:val="002D6B71"/>
    <w:rsid w:val="002D7518"/>
    <w:rsid w:val="002D7B14"/>
    <w:rsid w:val="002E0FAB"/>
    <w:rsid w:val="002E1688"/>
    <w:rsid w:val="002E16E4"/>
    <w:rsid w:val="002E18CA"/>
    <w:rsid w:val="002E21A9"/>
    <w:rsid w:val="002E25FA"/>
    <w:rsid w:val="002E2FF8"/>
    <w:rsid w:val="002E3619"/>
    <w:rsid w:val="002E3A63"/>
    <w:rsid w:val="002E3A98"/>
    <w:rsid w:val="002E3C3B"/>
    <w:rsid w:val="002E4D51"/>
    <w:rsid w:val="002E5575"/>
    <w:rsid w:val="002E6803"/>
    <w:rsid w:val="002E7481"/>
    <w:rsid w:val="002E7542"/>
    <w:rsid w:val="002E7BB2"/>
    <w:rsid w:val="002E7CE9"/>
    <w:rsid w:val="002F071F"/>
    <w:rsid w:val="002F07DD"/>
    <w:rsid w:val="002F0A80"/>
    <w:rsid w:val="002F0B76"/>
    <w:rsid w:val="002F1536"/>
    <w:rsid w:val="002F17BE"/>
    <w:rsid w:val="002F2BD4"/>
    <w:rsid w:val="002F2F14"/>
    <w:rsid w:val="002F3175"/>
    <w:rsid w:val="002F37FF"/>
    <w:rsid w:val="002F44A8"/>
    <w:rsid w:val="002F527A"/>
    <w:rsid w:val="002F5DA4"/>
    <w:rsid w:val="002F61FC"/>
    <w:rsid w:val="002F6779"/>
    <w:rsid w:val="002F7000"/>
    <w:rsid w:val="002F71C1"/>
    <w:rsid w:val="003003D1"/>
    <w:rsid w:val="00300984"/>
    <w:rsid w:val="0030130C"/>
    <w:rsid w:val="003018F6"/>
    <w:rsid w:val="00301A2D"/>
    <w:rsid w:val="00302CD6"/>
    <w:rsid w:val="0030329B"/>
    <w:rsid w:val="003033FA"/>
    <w:rsid w:val="003036A5"/>
    <w:rsid w:val="00304079"/>
    <w:rsid w:val="0030451C"/>
    <w:rsid w:val="00305123"/>
    <w:rsid w:val="003058D3"/>
    <w:rsid w:val="00305B6D"/>
    <w:rsid w:val="00306465"/>
    <w:rsid w:val="00307ED9"/>
    <w:rsid w:val="00310180"/>
    <w:rsid w:val="0031050C"/>
    <w:rsid w:val="00310692"/>
    <w:rsid w:val="00310C7D"/>
    <w:rsid w:val="00311590"/>
    <w:rsid w:val="00311771"/>
    <w:rsid w:val="00311FB6"/>
    <w:rsid w:val="0031220E"/>
    <w:rsid w:val="00312544"/>
    <w:rsid w:val="00313753"/>
    <w:rsid w:val="00313F98"/>
    <w:rsid w:val="0031428F"/>
    <w:rsid w:val="0031457F"/>
    <w:rsid w:val="003151E3"/>
    <w:rsid w:val="0031645D"/>
    <w:rsid w:val="00316749"/>
    <w:rsid w:val="00317548"/>
    <w:rsid w:val="00317E72"/>
    <w:rsid w:val="0032070B"/>
    <w:rsid w:val="00322053"/>
    <w:rsid w:val="003234B0"/>
    <w:rsid w:val="0032392F"/>
    <w:rsid w:val="003239D6"/>
    <w:rsid w:val="0032484C"/>
    <w:rsid w:val="00324E6F"/>
    <w:rsid w:val="00324FF4"/>
    <w:rsid w:val="003250CC"/>
    <w:rsid w:val="003251ED"/>
    <w:rsid w:val="003255AA"/>
    <w:rsid w:val="00325A4D"/>
    <w:rsid w:val="00327274"/>
    <w:rsid w:val="00330107"/>
    <w:rsid w:val="00330D01"/>
    <w:rsid w:val="00331023"/>
    <w:rsid w:val="003324D6"/>
    <w:rsid w:val="00332FB7"/>
    <w:rsid w:val="003333DE"/>
    <w:rsid w:val="00334DEB"/>
    <w:rsid w:val="00335670"/>
    <w:rsid w:val="00340FCF"/>
    <w:rsid w:val="00341A73"/>
    <w:rsid w:val="00342FFD"/>
    <w:rsid w:val="00344025"/>
    <w:rsid w:val="003441AE"/>
    <w:rsid w:val="00344DA9"/>
    <w:rsid w:val="00345119"/>
    <w:rsid w:val="003458AD"/>
    <w:rsid w:val="00345FBD"/>
    <w:rsid w:val="003506DA"/>
    <w:rsid w:val="00350B46"/>
    <w:rsid w:val="00350B9E"/>
    <w:rsid w:val="003514F6"/>
    <w:rsid w:val="00351541"/>
    <w:rsid w:val="00351DA2"/>
    <w:rsid w:val="003520C4"/>
    <w:rsid w:val="00353049"/>
    <w:rsid w:val="00353848"/>
    <w:rsid w:val="00354DA0"/>
    <w:rsid w:val="003554A7"/>
    <w:rsid w:val="00355702"/>
    <w:rsid w:val="00356826"/>
    <w:rsid w:val="00357224"/>
    <w:rsid w:val="00357C33"/>
    <w:rsid w:val="00357DF5"/>
    <w:rsid w:val="003606BE"/>
    <w:rsid w:val="00360BEB"/>
    <w:rsid w:val="00362005"/>
    <w:rsid w:val="0036261D"/>
    <w:rsid w:val="00362D89"/>
    <w:rsid w:val="00363074"/>
    <w:rsid w:val="00363536"/>
    <w:rsid w:val="00363C91"/>
    <w:rsid w:val="0036469B"/>
    <w:rsid w:val="00364A4C"/>
    <w:rsid w:val="00364B8D"/>
    <w:rsid w:val="00364C4D"/>
    <w:rsid w:val="00365A54"/>
    <w:rsid w:val="00365D01"/>
    <w:rsid w:val="00366645"/>
    <w:rsid w:val="00366A32"/>
    <w:rsid w:val="00371274"/>
    <w:rsid w:val="00372573"/>
    <w:rsid w:val="0037265E"/>
    <w:rsid w:val="00373A2E"/>
    <w:rsid w:val="003745BE"/>
    <w:rsid w:val="003747FF"/>
    <w:rsid w:val="0037554F"/>
    <w:rsid w:val="00375929"/>
    <w:rsid w:val="003774AA"/>
    <w:rsid w:val="003777A0"/>
    <w:rsid w:val="00382467"/>
    <w:rsid w:val="00382ABE"/>
    <w:rsid w:val="00382B92"/>
    <w:rsid w:val="00382F56"/>
    <w:rsid w:val="00383302"/>
    <w:rsid w:val="00383FC1"/>
    <w:rsid w:val="003842FF"/>
    <w:rsid w:val="00384E92"/>
    <w:rsid w:val="00385536"/>
    <w:rsid w:val="00386725"/>
    <w:rsid w:val="00386BA1"/>
    <w:rsid w:val="003875F5"/>
    <w:rsid w:val="00390221"/>
    <w:rsid w:val="00390245"/>
    <w:rsid w:val="00391F7F"/>
    <w:rsid w:val="00392861"/>
    <w:rsid w:val="00392D06"/>
    <w:rsid w:val="0039389A"/>
    <w:rsid w:val="00395E2E"/>
    <w:rsid w:val="00396698"/>
    <w:rsid w:val="00397A7F"/>
    <w:rsid w:val="003A0823"/>
    <w:rsid w:val="003A0868"/>
    <w:rsid w:val="003A0B04"/>
    <w:rsid w:val="003A11E3"/>
    <w:rsid w:val="003A3433"/>
    <w:rsid w:val="003A3577"/>
    <w:rsid w:val="003A5D26"/>
    <w:rsid w:val="003A726B"/>
    <w:rsid w:val="003A7324"/>
    <w:rsid w:val="003B094F"/>
    <w:rsid w:val="003B0ABB"/>
    <w:rsid w:val="003B100D"/>
    <w:rsid w:val="003B1147"/>
    <w:rsid w:val="003B1D9D"/>
    <w:rsid w:val="003B1DC0"/>
    <w:rsid w:val="003B258C"/>
    <w:rsid w:val="003B5640"/>
    <w:rsid w:val="003B67B0"/>
    <w:rsid w:val="003B79B7"/>
    <w:rsid w:val="003C2917"/>
    <w:rsid w:val="003C2CDE"/>
    <w:rsid w:val="003C32C9"/>
    <w:rsid w:val="003C3C45"/>
    <w:rsid w:val="003C437E"/>
    <w:rsid w:val="003C5030"/>
    <w:rsid w:val="003C5121"/>
    <w:rsid w:val="003C5297"/>
    <w:rsid w:val="003C531A"/>
    <w:rsid w:val="003C5C6F"/>
    <w:rsid w:val="003C60AA"/>
    <w:rsid w:val="003C69C6"/>
    <w:rsid w:val="003C6C45"/>
    <w:rsid w:val="003C78C0"/>
    <w:rsid w:val="003D00AE"/>
    <w:rsid w:val="003D023F"/>
    <w:rsid w:val="003D0EAF"/>
    <w:rsid w:val="003D12D8"/>
    <w:rsid w:val="003D151C"/>
    <w:rsid w:val="003D1C79"/>
    <w:rsid w:val="003D1E91"/>
    <w:rsid w:val="003D1FB3"/>
    <w:rsid w:val="003D20FB"/>
    <w:rsid w:val="003D26FD"/>
    <w:rsid w:val="003D3636"/>
    <w:rsid w:val="003D36C2"/>
    <w:rsid w:val="003D3888"/>
    <w:rsid w:val="003D404C"/>
    <w:rsid w:val="003D448B"/>
    <w:rsid w:val="003D4FF2"/>
    <w:rsid w:val="003D78F7"/>
    <w:rsid w:val="003E0859"/>
    <w:rsid w:val="003E0EC5"/>
    <w:rsid w:val="003E130D"/>
    <w:rsid w:val="003E2484"/>
    <w:rsid w:val="003E3362"/>
    <w:rsid w:val="003E33C5"/>
    <w:rsid w:val="003E444F"/>
    <w:rsid w:val="003E4717"/>
    <w:rsid w:val="003E5ECA"/>
    <w:rsid w:val="003E6B4D"/>
    <w:rsid w:val="003E7C74"/>
    <w:rsid w:val="003E7D78"/>
    <w:rsid w:val="003E7EBC"/>
    <w:rsid w:val="003E7FEC"/>
    <w:rsid w:val="003F00CB"/>
    <w:rsid w:val="003F0591"/>
    <w:rsid w:val="003F0D31"/>
    <w:rsid w:val="003F0E8F"/>
    <w:rsid w:val="003F18AB"/>
    <w:rsid w:val="003F20C1"/>
    <w:rsid w:val="003F4B03"/>
    <w:rsid w:val="003F4EEF"/>
    <w:rsid w:val="003F6F33"/>
    <w:rsid w:val="003F746A"/>
    <w:rsid w:val="00400434"/>
    <w:rsid w:val="004006C4"/>
    <w:rsid w:val="00400A80"/>
    <w:rsid w:val="00400B3A"/>
    <w:rsid w:val="00401144"/>
    <w:rsid w:val="00401385"/>
    <w:rsid w:val="00401644"/>
    <w:rsid w:val="00401754"/>
    <w:rsid w:val="00403617"/>
    <w:rsid w:val="00404DB5"/>
    <w:rsid w:val="00405018"/>
    <w:rsid w:val="0040502B"/>
    <w:rsid w:val="00405297"/>
    <w:rsid w:val="004057E0"/>
    <w:rsid w:val="00405A8B"/>
    <w:rsid w:val="00406711"/>
    <w:rsid w:val="00406712"/>
    <w:rsid w:val="004068DE"/>
    <w:rsid w:val="00406BC6"/>
    <w:rsid w:val="00407FCF"/>
    <w:rsid w:val="004103EE"/>
    <w:rsid w:val="00410474"/>
    <w:rsid w:val="0041075B"/>
    <w:rsid w:val="00411D2C"/>
    <w:rsid w:val="00412170"/>
    <w:rsid w:val="004128BD"/>
    <w:rsid w:val="00412FF9"/>
    <w:rsid w:val="00413ED3"/>
    <w:rsid w:val="0041539D"/>
    <w:rsid w:val="00415847"/>
    <w:rsid w:val="004158E6"/>
    <w:rsid w:val="004159E4"/>
    <w:rsid w:val="00416128"/>
    <w:rsid w:val="0041626D"/>
    <w:rsid w:val="0041657B"/>
    <w:rsid w:val="004170AA"/>
    <w:rsid w:val="0041784B"/>
    <w:rsid w:val="00417FCA"/>
    <w:rsid w:val="004208C2"/>
    <w:rsid w:val="00420E70"/>
    <w:rsid w:val="00420ED9"/>
    <w:rsid w:val="00421B9C"/>
    <w:rsid w:val="00422858"/>
    <w:rsid w:val="00422893"/>
    <w:rsid w:val="00422D3C"/>
    <w:rsid w:val="00423197"/>
    <w:rsid w:val="00423694"/>
    <w:rsid w:val="00423A37"/>
    <w:rsid w:val="004245E8"/>
    <w:rsid w:val="00424606"/>
    <w:rsid w:val="00424B0C"/>
    <w:rsid w:val="00424DBA"/>
    <w:rsid w:val="004261F4"/>
    <w:rsid w:val="0042651C"/>
    <w:rsid w:val="0042670F"/>
    <w:rsid w:val="00426DC4"/>
    <w:rsid w:val="004275E3"/>
    <w:rsid w:val="0042798D"/>
    <w:rsid w:val="00427AF7"/>
    <w:rsid w:val="00427DD7"/>
    <w:rsid w:val="00430D05"/>
    <w:rsid w:val="00431E80"/>
    <w:rsid w:val="00432BF7"/>
    <w:rsid w:val="0043413F"/>
    <w:rsid w:val="004347FD"/>
    <w:rsid w:val="00434A45"/>
    <w:rsid w:val="004354F4"/>
    <w:rsid w:val="00435819"/>
    <w:rsid w:val="00436EA4"/>
    <w:rsid w:val="0043799D"/>
    <w:rsid w:val="004408F6"/>
    <w:rsid w:val="00440B2A"/>
    <w:rsid w:val="00440E9F"/>
    <w:rsid w:val="004418F2"/>
    <w:rsid w:val="00441F7A"/>
    <w:rsid w:val="0044262D"/>
    <w:rsid w:val="004426CC"/>
    <w:rsid w:val="00442F1B"/>
    <w:rsid w:val="00443811"/>
    <w:rsid w:val="00443B8B"/>
    <w:rsid w:val="004449EE"/>
    <w:rsid w:val="004458A9"/>
    <w:rsid w:val="00446291"/>
    <w:rsid w:val="00446DB9"/>
    <w:rsid w:val="00447981"/>
    <w:rsid w:val="004505C8"/>
    <w:rsid w:val="0045074C"/>
    <w:rsid w:val="00450D69"/>
    <w:rsid w:val="004517A2"/>
    <w:rsid w:val="00451E1E"/>
    <w:rsid w:val="004524FA"/>
    <w:rsid w:val="004527E3"/>
    <w:rsid w:val="004527E7"/>
    <w:rsid w:val="00453169"/>
    <w:rsid w:val="00453841"/>
    <w:rsid w:val="00454093"/>
    <w:rsid w:val="0045548D"/>
    <w:rsid w:val="0045557B"/>
    <w:rsid w:val="00455826"/>
    <w:rsid w:val="00455AF6"/>
    <w:rsid w:val="0045686E"/>
    <w:rsid w:val="00456DD5"/>
    <w:rsid w:val="00457028"/>
    <w:rsid w:val="0045733D"/>
    <w:rsid w:val="00457AD0"/>
    <w:rsid w:val="00457EB0"/>
    <w:rsid w:val="0046045E"/>
    <w:rsid w:val="004615C1"/>
    <w:rsid w:val="0046189B"/>
    <w:rsid w:val="00461D78"/>
    <w:rsid w:val="004629AE"/>
    <w:rsid w:val="00462C1D"/>
    <w:rsid w:val="00462D7D"/>
    <w:rsid w:val="00462FEE"/>
    <w:rsid w:val="00463B99"/>
    <w:rsid w:val="004649C6"/>
    <w:rsid w:val="00465EDC"/>
    <w:rsid w:val="00466B31"/>
    <w:rsid w:val="00470478"/>
    <w:rsid w:val="00471C0F"/>
    <w:rsid w:val="00471C1C"/>
    <w:rsid w:val="004722E2"/>
    <w:rsid w:val="00472475"/>
    <w:rsid w:val="00472550"/>
    <w:rsid w:val="00472AF0"/>
    <w:rsid w:val="0047314F"/>
    <w:rsid w:val="00474428"/>
    <w:rsid w:val="00475CBB"/>
    <w:rsid w:val="0047669F"/>
    <w:rsid w:val="00476B2A"/>
    <w:rsid w:val="00476C22"/>
    <w:rsid w:val="004776B9"/>
    <w:rsid w:val="004778E1"/>
    <w:rsid w:val="00480EE1"/>
    <w:rsid w:val="0048208A"/>
    <w:rsid w:val="004834EE"/>
    <w:rsid w:val="004835C9"/>
    <w:rsid w:val="00484257"/>
    <w:rsid w:val="00485150"/>
    <w:rsid w:val="00486491"/>
    <w:rsid w:val="004865ED"/>
    <w:rsid w:val="004866D0"/>
    <w:rsid w:val="004867A7"/>
    <w:rsid w:val="00486F74"/>
    <w:rsid w:val="00487721"/>
    <w:rsid w:val="004902EE"/>
    <w:rsid w:val="00490961"/>
    <w:rsid w:val="004914D7"/>
    <w:rsid w:val="00491C47"/>
    <w:rsid w:val="00492375"/>
    <w:rsid w:val="004946E7"/>
    <w:rsid w:val="00494DDD"/>
    <w:rsid w:val="004955F1"/>
    <w:rsid w:val="00495CA1"/>
    <w:rsid w:val="0049796F"/>
    <w:rsid w:val="004A029C"/>
    <w:rsid w:val="004A0A07"/>
    <w:rsid w:val="004A1264"/>
    <w:rsid w:val="004A3170"/>
    <w:rsid w:val="004A3FE3"/>
    <w:rsid w:val="004A449A"/>
    <w:rsid w:val="004A57CF"/>
    <w:rsid w:val="004A5B86"/>
    <w:rsid w:val="004A688A"/>
    <w:rsid w:val="004B03F7"/>
    <w:rsid w:val="004B0B1A"/>
    <w:rsid w:val="004B18E0"/>
    <w:rsid w:val="004B1FBF"/>
    <w:rsid w:val="004B2307"/>
    <w:rsid w:val="004B3241"/>
    <w:rsid w:val="004B367E"/>
    <w:rsid w:val="004B3691"/>
    <w:rsid w:val="004B449A"/>
    <w:rsid w:val="004B5293"/>
    <w:rsid w:val="004B586E"/>
    <w:rsid w:val="004B62E3"/>
    <w:rsid w:val="004B6F1D"/>
    <w:rsid w:val="004B7FBE"/>
    <w:rsid w:val="004C04ED"/>
    <w:rsid w:val="004C0571"/>
    <w:rsid w:val="004C1FF3"/>
    <w:rsid w:val="004C5FE9"/>
    <w:rsid w:val="004C6322"/>
    <w:rsid w:val="004C6446"/>
    <w:rsid w:val="004C65FA"/>
    <w:rsid w:val="004C68C0"/>
    <w:rsid w:val="004C7504"/>
    <w:rsid w:val="004C7602"/>
    <w:rsid w:val="004C785E"/>
    <w:rsid w:val="004D0E66"/>
    <w:rsid w:val="004D1935"/>
    <w:rsid w:val="004D1A7C"/>
    <w:rsid w:val="004D1E26"/>
    <w:rsid w:val="004D4AB2"/>
    <w:rsid w:val="004D4DB6"/>
    <w:rsid w:val="004D637C"/>
    <w:rsid w:val="004D79EC"/>
    <w:rsid w:val="004D7BAA"/>
    <w:rsid w:val="004E0130"/>
    <w:rsid w:val="004E0185"/>
    <w:rsid w:val="004E04A6"/>
    <w:rsid w:val="004E11C2"/>
    <w:rsid w:val="004E129B"/>
    <w:rsid w:val="004E1623"/>
    <w:rsid w:val="004E27E6"/>
    <w:rsid w:val="004E28EF"/>
    <w:rsid w:val="004E3E02"/>
    <w:rsid w:val="004E43EF"/>
    <w:rsid w:val="004E50D3"/>
    <w:rsid w:val="004E53F7"/>
    <w:rsid w:val="004E5F42"/>
    <w:rsid w:val="004F05F5"/>
    <w:rsid w:val="004F076C"/>
    <w:rsid w:val="004F0841"/>
    <w:rsid w:val="004F1230"/>
    <w:rsid w:val="004F1254"/>
    <w:rsid w:val="004F15D1"/>
    <w:rsid w:val="004F193D"/>
    <w:rsid w:val="004F1D8C"/>
    <w:rsid w:val="004F2CA2"/>
    <w:rsid w:val="004F34A9"/>
    <w:rsid w:val="004F3A30"/>
    <w:rsid w:val="004F44D5"/>
    <w:rsid w:val="004F5763"/>
    <w:rsid w:val="004F597C"/>
    <w:rsid w:val="004F6918"/>
    <w:rsid w:val="004F6F04"/>
    <w:rsid w:val="004F7287"/>
    <w:rsid w:val="005012F4"/>
    <w:rsid w:val="00501971"/>
    <w:rsid w:val="0050327E"/>
    <w:rsid w:val="0050362A"/>
    <w:rsid w:val="00504580"/>
    <w:rsid w:val="00505903"/>
    <w:rsid w:val="0050657D"/>
    <w:rsid w:val="005067E9"/>
    <w:rsid w:val="00507376"/>
    <w:rsid w:val="00511A7E"/>
    <w:rsid w:val="00511AE1"/>
    <w:rsid w:val="0051214B"/>
    <w:rsid w:val="0051258E"/>
    <w:rsid w:val="005126A2"/>
    <w:rsid w:val="00512FB5"/>
    <w:rsid w:val="00513443"/>
    <w:rsid w:val="005142E7"/>
    <w:rsid w:val="005163F5"/>
    <w:rsid w:val="0051755E"/>
    <w:rsid w:val="0052057A"/>
    <w:rsid w:val="00520D1C"/>
    <w:rsid w:val="00520DA4"/>
    <w:rsid w:val="005214B7"/>
    <w:rsid w:val="0052191D"/>
    <w:rsid w:val="00521AAC"/>
    <w:rsid w:val="00521B17"/>
    <w:rsid w:val="00521C78"/>
    <w:rsid w:val="005230EA"/>
    <w:rsid w:val="00523B6D"/>
    <w:rsid w:val="00524F5D"/>
    <w:rsid w:val="00524F9C"/>
    <w:rsid w:val="0052508F"/>
    <w:rsid w:val="005250B6"/>
    <w:rsid w:val="00525857"/>
    <w:rsid w:val="00526AFE"/>
    <w:rsid w:val="005277DF"/>
    <w:rsid w:val="00531211"/>
    <w:rsid w:val="005321E2"/>
    <w:rsid w:val="0053263E"/>
    <w:rsid w:val="00532CA3"/>
    <w:rsid w:val="005330C0"/>
    <w:rsid w:val="00533622"/>
    <w:rsid w:val="00533672"/>
    <w:rsid w:val="00533CA3"/>
    <w:rsid w:val="00533F84"/>
    <w:rsid w:val="00534649"/>
    <w:rsid w:val="0053473E"/>
    <w:rsid w:val="005349A3"/>
    <w:rsid w:val="00535478"/>
    <w:rsid w:val="00535B02"/>
    <w:rsid w:val="005362B5"/>
    <w:rsid w:val="005366C6"/>
    <w:rsid w:val="005371A6"/>
    <w:rsid w:val="005377C2"/>
    <w:rsid w:val="00537A76"/>
    <w:rsid w:val="00540D95"/>
    <w:rsid w:val="005410EA"/>
    <w:rsid w:val="005411A0"/>
    <w:rsid w:val="00541721"/>
    <w:rsid w:val="00541E95"/>
    <w:rsid w:val="005425CE"/>
    <w:rsid w:val="005428FC"/>
    <w:rsid w:val="00542FE9"/>
    <w:rsid w:val="0054389D"/>
    <w:rsid w:val="00543C0F"/>
    <w:rsid w:val="005442DC"/>
    <w:rsid w:val="005444DD"/>
    <w:rsid w:val="00544B84"/>
    <w:rsid w:val="005454F2"/>
    <w:rsid w:val="00545595"/>
    <w:rsid w:val="00547520"/>
    <w:rsid w:val="00550CF9"/>
    <w:rsid w:val="005515A6"/>
    <w:rsid w:val="00551600"/>
    <w:rsid w:val="00551F62"/>
    <w:rsid w:val="00553173"/>
    <w:rsid w:val="0055323A"/>
    <w:rsid w:val="005538BB"/>
    <w:rsid w:val="00553AA7"/>
    <w:rsid w:val="00554763"/>
    <w:rsid w:val="00554FE3"/>
    <w:rsid w:val="00555304"/>
    <w:rsid w:val="005557A4"/>
    <w:rsid w:val="00555A58"/>
    <w:rsid w:val="005611AE"/>
    <w:rsid w:val="005617C1"/>
    <w:rsid w:val="005626A9"/>
    <w:rsid w:val="00562BA7"/>
    <w:rsid w:val="00564377"/>
    <w:rsid w:val="00565015"/>
    <w:rsid w:val="00565671"/>
    <w:rsid w:val="005656E4"/>
    <w:rsid w:val="00565DE6"/>
    <w:rsid w:val="00566229"/>
    <w:rsid w:val="00566951"/>
    <w:rsid w:val="00566F92"/>
    <w:rsid w:val="005679E3"/>
    <w:rsid w:val="005730DB"/>
    <w:rsid w:val="005732DA"/>
    <w:rsid w:val="0057387F"/>
    <w:rsid w:val="005750F0"/>
    <w:rsid w:val="005752F1"/>
    <w:rsid w:val="00575ACB"/>
    <w:rsid w:val="00576022"/>
    <w:rsid w:val="005767EB"/>
    <w:rsid w:val="00576E91"/>
    <w:rsid w:val="00577B9F"/>
    <w:rsid w:val="00577BF1"/>
    <w:rsid w:val="00577D74"/>
    <w:rsid w:val="0058010B"/>
    <w:rsid w:val="00580B62"/>
    <w:rsid w:val="00582B07"/>
    <w:rsid w:val="00582BEF"/>
    <w:rsid w:val="00583F28"/>
    <w:rsid w:val="005843CF"/>
    <w:rsid w:val="0058460D"/>
    <w:rsid w:val="005860A8"/>
    <w:rsid w:val="0059178E"/>
    <w:rsid w:val="00592C3B"/>
    <w:rsid w:val="00592FF6"/>
    <w:rsid w:val="00593ED5"/>
    <w:rsid w:val="00595416"/>
    <w:rsid w:val="00595996"/>
    <w:rsid w:val="00596D00"/>
    <w:rsid w:val="00597101"/>
    <w:rsid w:val="00597E76"/>
    <w:rsid w:val="005A0829"/>
    <w:rsid w:val="005A1992"/>
    <w:rsid w:val="005A1FCD"/>
    <w:rsid w:val="005A3D48"/>
    <w:rsid w:val="005A3D57"/>
    <w:rsid w:val="005A40B6"/>
    <w:rsid w:val="005A443E"/>
    <w:rsid w:val="005A4848"/>
    <w:rsid w:val="005A59C7"/>
    <w:rsid w:val="005A5CA0"/>
    <w:rsid w:val="005A64C3"/>
    <w:rsid w:val="005A6642"/>
    <w:rsid w:val="005A6B2A"/>
    <w:rsid w:val="005A724E"/>
    <w:rsid w:val="005A76A3"/>
    <w:rsid w:val="005B0AF6"/>
    <w:rsid w:val="005B1FDE"/>
    <w:rsid w:val="005B2592"/>
    <w:rsid w:val="005B2FD8"/>
    <w:rsid w:val="005B37FD"/>
    <w:rsid w:val="005B3B86"/>
    <w:rsid w:val="005B3C32"/>
    <w:rsid w:val="005B3E56"/>
    <w:rsid w:val="005B4829"/>
    <w:rsid w:val="005B49A1"/>
    <w:rsid w:val="005B556B"/>
    <w:rsid w:val="005B6449"/>
    <w:rsid w:val="005B6B44"/>
    <w:rsid w:val="005C0A95"/>
    <w:rsid w:val="005C0C5D"/>
    <w:rsid w:val="005C123B"/>
    <w:rsid w:val="005C4087"/>
    <w:rsid w:val="005C4518"/>
    <w:rsid w:val="005C4541"/>
    <w:rsid w:val="005C5A14"/>
    <w:rsid w:val="005C63C3"/>
    <w:rsid w:val="005C6D78"/>
    <w:rsid w:val="005C6E9E"/>
    <w:rsid w:val="005C6F21"/>
    <w:rsid w:val="005D0438"/>
    <w:rsid w:val="005D077B"/>
    <w:rsid w:val="005D0E74"/>
    <w:rsid w:val="005D0E87"/>
    <w:rsid w:val="005D1B3E"/>
    <w:rsid w:val="005D20E3"/>
    <w:rsid w:val="005D2132"/>
    <w:rsid w:val="005D2753"/>
    <w:rsid w:val="005D290D"/>
    <w:rsid w:val="005D2AAA"/>
    <w:rsid w:val="005D2ADF"/>
    <w:rsid w:val="005D35E9"/>
    <w:rsid w:val="005D4487"/>
    <w:rsid w:val="005D4AFC"/>
    <w:rsid w:val="005D526E"/>
    <w:rsid w:val="005D5C1A"/>
    <w:rsid w:val="005D6122"/>
    <w:rsid w:val="005D6BFE"/>
    <w:rsid w:val="005D6CFE"/>
    <w:rsid w:val="005D7651"/>
    <w:rsid w:val="005D773B"/>
    <w:rsid w:val="005D7BA1"/>
    <w:rsid w:val="005D7CD9"/>
    <w:rsid w:val="005E1AD0"/>
    <w:rsid w:val="005E226D"/>
    <w:rsid w:val="005E2851"/>
    <w:rsid w:val="005E2A83"/>
    <w:rsid w:val="005E3298"/>
    <w:rsid w:val="005E4B0F"/>
    <w:rsid w:val="005E5146"/>
    <w:rsid w:val="005E59BE"/>
    <w:rsid w:val="005E6148"/>
    <w:rsid w:val="005E6E07"/>
    <w:rsid w:val="005E74C8"/>
    <w:rsid w:val="005E791B"/>
    <w:rsid w:val="005E7F03"/>
    <w:rsid w:val="005F0698"/>
    <w:rsid w:val="005F0BB3"/>
    <w:rsid w:val="005F0E4E"/>
    <w:rsid w:val="005F1374"/>
    <w:rsid w:val="005F1464"/>
    <w:rsid w:val="005F1EAD"/>
    <w:rsid w:val="005F24C6"/>
    <w:rsid w:val="005F359B"/>
    <w:rsid w:val="005F3971"/>
    <w:rsid w:val="005F3AB3"/>
    <w:rsid w:val="005F3CB4"/>
    <w:rsid w:val="005F496D"/>
    <w:rsid w:val="005F5737"/>
    <w:rsid w:val="005F58DB"/>
    <w:rsid w:val="005F6358"/>
    <w:rsid w:val="005F6C89"/>
    <w:rsid w:val="005F716D"/>
    <w:rsid w:val="005F7BF2"/>
    <w:rsid w:val="006003A4"/>
    <w:rsid w:val="00600B68"/>
    <w:rsid w:val="00601459"/>
    <w:rsid w:val="00601D0C"/>
    <w:rsid w:val="006033B4"/>
    <w:rsid w:val="00605C1B"/>
    <w:rsid w:val="00607154"/>
    <w:rsid w:val="006076AB"/>
    <w:rsid w:val="006077E6"/>
    <w:rsid w:val="006101F7"/>
    <w:rsid w:val="00610551"/>
    <w:rsid w:val="006106A2"/>
    <w:rsid w:val="006121E8"/>
    <w:rsid w:val="00614F90"/>
    <w:rsid w:val="0061610A"/>
    <w:rsid w:val="006162E2"/>
    <w:rsid w:val="0061773F"/>
    <w:rsid w:val="00621219"/>
    <w:rsid w:val="00621EF3"/>
    <w:rsid w:val="00621F31"/>
    <w:rsid w:val="00622629"/>
    <w:rsid w:val="006226A9"/>
    <w:rsid w:val="0062288B"/>
    <w:rsid w:val="00622C20"/>
    <w:rsid w:val="0062347D"/>
    <w:rsid w:val="00623B16"/>
    <w:rsid w:val="00623E5A"/>
    <w:rsid w:val="006247FF"/>
    <w:rsid w:val="0062513F"/>
    <w:rsid w:val="00625AF5"/>
    <w:rsid w:val="006262A9"/>
    <w:rsid w:val="006265FA"/>
    <w:rsid w:val="00626A7C"/>
    <w:rsid w:val="00626C7C"/>
    <w:rsid w:val="00631690"/>
    <w:rsid w:val="00632178"/>
    <w:rsid w:val="006332EE"/>
    <w:rsid w:val="0063390D"/>
    <w:rsid w:val="00633E6F"/>
    <w:rsid w:val="00634222"/>
    <w:rsid w:val="006344DB"/>
    <w:rsid w:val="006348E3"/>
    <w:rsid w:val="00634F14"/>
    <w:rsid w:val="006351A0"/>
    <w:rsid w:val="00636034"/>
    <w:rsid w:val="00636A09"/>
    <w:rsid w:val="0063728F"/>
    <w:rsid w:val="00637907"/>
    <w:rsid w:val="00637A56"/>
    <w:rsid w:val="00637CD7"/>
    <w:rsid w:val="006401DC"/>
    <w:rsid w:val="00640F70"/>
    <w:rsid w:val="0064401F"/>
    <w:rsid w:val="00644B06"/>
    <w:rsid w:val="00644C81"/>
    <w:rsid w:val="00644F06"/>
    <w:rsid w:val="006459E2"/>
    <w:rsid w:val="00645D87"/>
    <w:rsid w:val="00646190"/>
    <w:rsid w:val="0064679B"/>
    <w:rsid w:val="00646E96"/>
    <w:rsid w:val="00647AAB"/>
    <w:rsid w:val="00647B4A"/>
    <w:rsid w:val="00647CFC"/>
    <w:rsid w:val="0065018C"/>
    <w:rsid w:val="006503E1"/>
    <w:rsid w:val="00650CB0"/>
    <w:rsid w:val="00650CD2"/>
    <w:rsid w:val="00651FEB"/>
    <w:rsid w:val="00656858"/>
    <w:rsid w:val="00657777"/>
    <w:rsid w:val="00657D79"/>
    <w:rsid w:val="006612C3"/>
    <w:rsid w:val="00661A68"/>
    <w:rsid w:val="00661BF0"/>
    <w:rsid w:val="00661ED4"/>
    <w:rsid w:val="00666840"/>
    <w:rsid w:val="00667279"/>
    <w:rsid w:val="006679E0"/>
    <w:rsid w:val="00667FA9"/>
    <w:rsid w:val="00670E61"/>
    <w:rsid w:val="00671418"/>
    <w:rsid w:val="00675705"/>
    <w:rsid w:val="00675AD7"/>
    <w:rsid w:val="00676C49"/>
    <w:rsid w:val="00676DD0"/>
    <w:rsid w:val="00676E6A"/>
    <w:rsid w:val="006805BC"/>
    <w:rsid w:val="00680FDA"/>
    <w:rsid w:val="00682241"/>
    <w:rsid w:val="00682583"/>
    <w:rsid w:val="00682B22"/>
    <w:rsid w:val="00682B7A"/>
    <w:rsid w:val="0068310F"/>
    <w:rsid w:val="00683328"/>
    <w:rsid w:val="0068380C"/>
    <w:rsid w:val="00683A1B"/>
    <w:rsid w:val="00684338"/>
    <w:rsid w:val="006874AC"/>
    <w:rsid w:val="00687A68"/>
    <w:rsid w:val="00687DBB"/>
    <w:rsid w:val="00687E82"/>
    <w:rsid w:val="00687F4D"/>
    <w:rsid w:val="006903DE"/>
    <w:rsid w:val="00693851"/>
    <w:rsid w:val="00693A31"/>
    <w:rsid w:val="00693D6A"/>
    <w:rsid w:val="006942BF"/>
    <w:rsid w:val="0069454B"/>
    <w:rsid w:val="00694BE8"/>
    <w:rsid w:val="00695342"/>
    <w:rsid w:val="00695AD2"/>
    <w:rsid w:val="0069619D"/>
    <w:rsid w:val="006969D5"/>
    <w:rsid w:val="00696DA4"/>
    <w:rsid w:val="00696F9D"/>
    <w:rsid w:val="006A120F"/>
    <w:rsid w:val="006A1336"/>
    <w:rsid w:val="006A2860"/>
    <w:rsid w:val="006A2928"/>
    <w:rsid w:val="006A29BE"/>
    <w:rsid w:val="006A3176"/>
    <w:rsid w:val="006A33CE"/>
    <w:rsid w:val="006A3A00"/>
    <w:rsid w:val="006A3E92"/>
    <w:rsid w:val="006A4CBA"/>
    <w:rsid w:val="006A5A03"/>
    <w:rsid w:val="006A627F"/>
    <w:rsid w:val="006A6BEB"/>
    <w:rsid w:val="006A6C54"/>
    <w:rsid w:val="006A70E9"/>
    <w:rsid w:val="006A79DC"/>
    <w:rsid w:val="006B0A57"/>
    <w:rsid w:val="006B0B1B"/>
    <w:rsid w:val="006B2596"/>
    <w:rsid w:val="006B2A2D"/>
    <w:rsid w:val="006B3162"/>
    <w:rsid w:val="006B3B2C"/>
    <w:rsid w:val="006B4477"/>
    <w:rsid w:val="006B4CB8"/>
    <w:rsid w:val="006B506C"/>
    <w:rsid w:val="006B5294"/>
    <w:rsid w:val="006B5B9D"/>
    <w:rsid w:val="006B605A"/>
    <w:rsid w:val="006B7011"/>
    <w:rsid w:val="006B72A9"/>
    <w:rsid w:val="006C0363"/>
    <w:rsid w:val="006C0D04"/>
    <w:rsid w:val="006C108E"/>
    <w:rsid w:val="006C2A24"/>
    <w:rsid w:val="006C482B"/>
    <w:rsid w:val="006C4939"/>
    <w:rsid w:val="006C4DFB"/>
    <w:rsid w:val="006C4FFA"/>
    <w:rsid w:val="006C5048"/>
    <w:rsid w:val="006C60DE"/>
    <w:rsid w:val="006C6807"/>
    <w:rsid w:val="006C6EDC"/>
    <w:rsid w:val="006C7F49"/>
    <w:rsid w:val="006D00C9"/>
    <w:rsid w:val="006D2F33"/>
    <w:rsid w:val="006D4061"/>
    <w:rsid w:val="006D4F2A"/>
    <w:rsid w:val="006D62F4"/>
    <w:rsid w:val="006D75AB"/>
    <w:rsid w:val="006D769E"/>
    <w:rsid w:val="006D76C5"/>
    <w:rsid w:val="006D7A61"/>
    <w:rsid w:val="006E00C0"/>
    <w:rsid w:val="006E0272"/>
    <w:rsid w:val="006E1D80"/>
    <w:rsid w:val="006E2592"/>
    <w:rsid w:val="006E2C98"/>
    <w:rsid w:val="006E2EA3"/>
    <w:rsid w:val="006E3787"/>
    <w:rsid w:val="006E3CFF"/>
    <w:rsid w:val="006E3F22"/>
    <w:rsid w:val="006E4FD8"/>
    <w:rsid w:val="006E5F30"/>
    <w:rsid w:val="006E633A"/>
    <w:rsid w:val="006E663E"/>
    <w:rsid w:val="006E7E08"/>
    <w:rsid w:val="006F0BA5"/>
    <w:rsid w:val="006F0BB0"/>
    <w:rsid w:val="006F1EEA"/>
    <w:rsid w:val="006F36D4"/>
    <w:rsid w:val="006F396D"/>
    <w:rsid w:val="006F3DC1"/>
    <w:rsid w:val="006F402C"/>
    <w:rsid w:val="006F4FE3"/>
    <w:rsid w:val="006F56BD"/>
    <w:rsid w:val="006F5AC6"/>
    <w:rsid w:val="006F66BC"/>
    <w:rsid w:val="006F68EE"/>
    <w:rsid w:val="006F7145"/>
    <w:rsid w:val="006F761F"/>
    <w:rsid w:val="006F7699"/>
    <w:rsid w:val="007005E6"/>
    <w:rsid w:val="0070079D"/>
    <w:rsid w:val="0070079F"/>
    <w:rsid w:val="00700AB6"/>
    <w:rsid w:val="0070119E"/>
    <w:rsid w:val="0070127C"/>
    <w:rsid w:val="0070331B"/>
    <w:rsid w:val="00703B8D"/>
    <w:rsid w:val="00705801"/>
    <w:rsid w:val="007060E7"/>
    <w:rsid w:val="00706CC6"/>
    <w:rsid w:val="00707815"/>
    <w:rsid w:val="00707B66"/>
    <w:rsid w:val="007116A0"/>
    <w:rsid w:val="00712CDC"/>
    <w:rsid w:val="007137EC"/>
    <w:rsid w:val="00713CBA"/>
    <w:rsid w:val="007149AF"/>
    <w:rsid w:val="00714E20"/>
    <w:rsid w:val="00715111"/>
    <w:rsid w:val="00715BB9"/>
    <w:rsid w:val="007161A4"/>
    <w:rsid w:val="00716C88"/>
    <w:rsid w:val="00720376"/>
    <w:rsid w:val="0072040F"/>
    <w:rsid w:val="0072080F"/>
    <w:rsid w:val="00721990"/>
    <w:rsid w:val="00721B0B"/>
    <w:rsid w:val="00721EAC"/>
    <w:rsid w:val="00723277"/>
    <w:rsid w:val="00723CBD"/>
    <w:rsid w:val="00723D4E"/>
    <w:rsid w:val="00724183"/>
    <w:rsid w:val="00724B89"/>
    <w:rsid w:val="00726494"/>
    <w:rsid w:val="007266DA"/>
    <w:rsid w:val="00726E47"/>
    <w:rsid w:val="00727DA6"/>
    <w:rsid w:val="007301DC"/>
    <w:rsid w:val="00730638"/>
    <w:rsid w:val="00730C25"/>
    <w:rsid w:val="0073113B"/>
    <w:rsid w:val="00731274"/>
    <w:rsid w:val="007314AF"/>
    <w:rsid w:val="0073214E"/>
    <w:rsid w:val="007326FA"/>
    <w:rsid w:val="007332DB"/>
    <w:rsid w:val="00733659"/>
    <w:rsid w:val="0073486D"/>
    <w:rsid w:val="00735070"/>
    <w:rsid w:val="00735B9F"/>
    <w:rsid w:val="00735FCB"/>
    <w:rsid w:val="007369BC"/>
    <w:rsid w:val="00736ADD"/>
    <w:rsid w:val="00737903"/>
    <w:rsid w:val="00737B7C"/>
    <w:rsid w:val="007400CE"/>
    <w:rsid w:val="00741030"/>
    <w:rsid w:val="007415BC"/>
    <w:rsid w:val="0074238C"/>
    <w:rsid w:val="00742486"/>
    <w:rsid w:val="00742A2E"/>
    <w:rsid w:val="007434F8"/>
    <w:rsid w:val="00744964"/>
    <w:rsid w:val="00745270"/>
    <w:rsid w:val="00745EEC"/>
    <w:rsid w:val="00746B4F"/>
    <w:rsid w:val="00750579"/>
    <w:rsid w:val="00750A35"/>
    <w:rsid w:val="00750CB7"/>
    <w:rsid w:val="00750CFF"/>
    <w:rsid w:val="00750EB4"/>
    <w:rsid w:val="0075110E"/>
    <w:rsid w:val="00752DE8"/>
    <w:rsid w:val="00753B53"/>
    <w:rsid w:val="00753F4A"/>
    <w:rsid w:val="0075431A"/>
    <w:rsid w:val="00754F2A"/>
    <w:rsid w:val="00755F8A"/>
    <w:rsid w:val="00756201"/>
    <w:rsid w:val="0075671B"/>
    <w:rsid w:val="00756B2D"/>
    <w:rsid w:val="0075739D"/>
    <w:rsid w:val="0075774F"/>
    <w:rsid w:val="007606D9"/>
    <w:rsid w:val="007612DF"/>
    <w:rsid w:val="0076228B"/>
    <w:rsid w:val="00762855"/>
    <w:rsid w:val="0076292C"/>
    <w:rsid w:val="00762B6D"/>
    <w:rsid w:val="00763579"/>
    <w:rsid w:val="0076444C"/>
    <w:rsid w:val="007665D9"/>
    <w:rsid w:val="007670CC"/>
    <w:rsid w:val="00767118"/>
    <w:rsid w:val="0076735E"/>
    <w:rsid w:val="007675BA"/>
    <w:rsid w:val="007678C3"/>
    <w:rsid w:val="00767ED4"/>
    <w:rsid w:val="00767F5D"/>
    <w:rsid w:val="00770AF4"/>
    <w:rsid w:val="00770C91"/>
    <w:rsid w:val="00771496"/>
    <w:rsid w:val="00771FFB"/>
    <w:rsid w:val="00772417"/>
    <w:rsid w:val="0077284F"/>
    <w:rsid w:val="0077425D"/>
    <w:rsid w:val="00774729"/>
    <w:rsid w:val="00775307"/>
    <w:rsid w:val="00776847"/>
    <w:rsid w:val="00777606"/>
    <w:rsid w:val="007777F6"/>
    <w:rsid w:val="00777871"/>
    <w:rsid w:val="00777E0E"/>
    <w:rsid w:val="00780750"/>
    <w:rsid w:val="0078078E"/>
    <w:rsid w:val="0078137A"/>
    <w:rsid w:val="00781718"/>
    <w:rsid w:val="00781893"/>
    <w:rsid w:val="00786243"/>
    <w:rsid w:val="007876DA"/>
    <w:rsid w:val="00790C7F"/>
    <w:rsid w:val="00790D87"/>
    <w:rsid w:val="007917A7"/>
    <w:rsid w:val="0079239B"/>
    <w:rsid w:val="00792BFE"/>
    <w:rsid w:val="00793139"/>
    <w:rsid w:val="00793851"/>
    <w:rsid w:val="007939C5"/>
    <w:rsid w:val="00793D06"/>
    <w:rsid w:val="00794096"/>
    <w:rsid w:val="007940FA"/>
    <w:rsid w:val="007942C7"/>
    <w:rsid w:val="00795753"/>
    <w:rsid w:val="00796157"/>
    <w:rsid w:val="0079636B"/>
    <w:rsid w:val="00796549"/>
    <w:rsid w:val="00796C35"/>
    <w:rsid w:val="0079785B"/>
    <w:rsid w:val="00797873"/>
    <w:rsid w:val="00797A30"/>
    <w:rsid w:val="007A0FC5"/>
    <w:rsid w:val="007A1349"/>
    <w:rsid w:val="007A19C3"/>
    <w:rsid w:val="007A2102"/>
    <w:rsid w:val="007A33A4"/>
    <w:rsid w:val="007A3CB5"/>
    <w:rsid w:val="007A542F"/>
    <w:rsid w:val="007A556D"/>
    <w:rsid w:val="007A576B"/>
    <w:rsid w:val="007A6FD4"/>
    <w:rsid w:val="007A7846"/>
    <w:rsid w:val="007A7EF5"/>
    <w:rsid w:val="007B014A"/>
    <w:rsid w:val="007B07FB"/>
    <w:rsid w:val="007B0A78"/>
    <w:rsid w:val="007B0F32"/>
    <w:rsid w:val="007B1095"/>
    <w:rsid w:val="007B1CE0"/>
    <w:rsid w:val="007B2357"/>
    <w:rsid w:val="007B261D"/>
    <w:rsid w:val="007B2788"/>
    <w:rsid w:val="007B2828"/>
    <w:rsid w:val="007B3186"/>
    <w:rsid w:val="007B400E"/>
    <w:rsid w:val="007B477F"/>
    <w:rsid w:val="007B4DB7"/>
    <w:rsid w:val="007B52CD"/>
    <w:rsid w:val="007B624D"/>
    <w:rsid w:val="007B6D99"/>
    <w:rsid w:val="007B751B"/>
    <w:rsid w:val="007B765D"/>
    <w:rsid w:val="007C0331"/>
    <w:rsid w:val="007C0341"/>
    <w:rsid w:val="007C09CD"/>
    <w:rsid w:val="007C16BF"/>
    <w:rsid w:val="007C174C"/>
    <w:rsid w:val="007C1969"/>
    <w:rsid w:val="007C1A49"/>
    <w:rsid w:val="007C1F8A"/>
    <w:rsid w:val="007C242E"/>
    <w:rsid w:val="007C2C40"/>
    <w:rsid w:val="007C3B3C"/>
    <w:rsid w:val="007C3E10"/>
    <w:rsid w:val="007C413E"/>
    <w:rsid w:val="007C46FA"/>
    <w:rsid w:val="007C4760"/>
    <w:rsid w:val="007C570C"/>
    <w:rsid w:val="007C6969"/>
    <w:rsid w:val="007C6D2B"/>
    <w:rsid w:val="007C7059"/>
    <w:rsid w:val="007C739E"/>
    <w:rsid w:val="007D07C7"/>
    <w:rsid w:val="007D1073"/>
    <w:rsid w:val="007D1DB5"/>
    <w:rsid w:val="007D234F"/>
    <w:rsid w:val="007D25F0"/>
    <w:rsid w:val="007D3523"/>
    <w:rsid w:val="007D3625"/>
    <w:rsid w:val="007D5E89"/>
    <w:rsid w:val="007D5F47"/>
    <w:rsid w:val="007D60D8"/>
    <w:rsid w:val="007D6654"/>
    <w:rsid w:val="007D6C53"/>
    <w:rsid w:val="007D71B0"/>
    <w:rsid w:val="007E0B8E"/>
    <w:rsid w:val="007E142D"/>
    <w:rsid w:val="007E1BAD"/>
    <w:rsid w:val="007E1F7C"/>
    <w:rsid w:val="007E2DD2"/>
    <w:rsid w:val="007E3978"/>
    <w:rsid w:val="007E52BD"/>
    <w:rsid w:val="007E6BF0"/>
    <w:rsid w:val="007E6D58"/>
    <w:rsid w:val="007E6F89"/>
    <w:rsid w:val="007E7293"/>
    <w:rsid w:val="007E7C2D"/>
    <w:rsid w:val="007F073B"/>
    <w:rsid w:val="007F0A05"/>
    <w:rsid w:val="007F0EFA"/>
    <w:rsid w:val="007F19FC"/>
    <w:rsid w:val="007F1E14"/>
    <w:rsid w:val="007F3212"/>
    <w:rsid w:val="007F402A"/>
    <w:rsid w:val="007F5604"/>
    <w:rsid w:val="007F59CE"/>
    <w:rsid w:val="007F5C08"/>
    <w:rsid w:val="007F5F7F"/>
    <w:rsid w:val="007F5FE4"/>
    <w:rsid w:val="007F60D3"/>
    <w:rsid w:val="007F7C49"/>
    <w:rsid w:val="007F7FC6"/>
    <w:rsid w:val="008003EE"/>
    <w:rsid w:val="00800BCC"/>
    <w:rsid w:val="00800EA7"/>
    <w:rsid w:val="00801B56"/>
    <w:rsid w:val="00801BC3"/>
    <w:rsid w:val="008023B4"/>
    <w:rsid w:val="0080288D"/>
    <w:rsid w:val="008030CC"/>
    <w:rsid w:val="0080325F"/>
    <w:rsid w:val="008041A6"/>
    <w:rsid w:val="0080474B"/>
    <w:rsid w:val="00805077"/>
    <w:rsid w:val="0080510C"/>
    <w:rsid w:val="00805704"/>
    <w:rsid w:val="00806477"/>
    <w:rsid w:val="00806F14"/>
    <w:rsid w:val="00807B41"/>
    <w:rsid w:val="0081020D"/>
    <w:rsid w:val="008106F4"/>
    <w:rsid w:val="00810C97"/>
    <w:rsid w:val="00810CB8"/>
    <w:rsid w:val="0081161F"/>
    <w:rsid w:val="0081174A"/>
    <w:rsid w:val="0081190C"/>
    <w:rsid w:val="00811D9F"/>
    <w:rsid w:val="00811E38"/>
    <w:rsid w:val="00812B63"/>
    <w:rsid w:val="008137D2"/>
    <w:rsid w:val="008139CB"/>
    <w:rsid w:val="00813C46"/>
    <w:rsid w:val="00813C4B"/>
    <w:rsid w:val="00813F33"/>
    <w:rsid w:val="008143C0"/>
    <w:rsid w:val="00814A9F"/>
    <w:rsid w:val="008150D3"/>
    <w:rsid w:val="008155EF"/>
    <w:rsid w:val="00815658"/>
    <w:rsid w:val="00815A06"/>
    <w:rsid w:val="00815A16"/>
    <w:rsid w:val="0081635D"/>
    <w:rsid w:val="00816B7D"/>
    <w:rsid w:val="00816F9D"/>
    <w:rsid w:val="00821301"/>
    <w:rsid w:val="008221AC"/>
    <w:rsid w:val="00822515"/>
    <w:rsid w:val="0082325A"/>
    <w:rsid w:val="008232CF"/>
    <w:rsid w:val="008238FC"/>
    <w:rsid w:val="00823C95"/>
    <w:rsid w:val="00824112"/>
    <w:rsid w:val="0082794D"/>
    <w:rsid w:val="00827FBE"/>
    <w:rsid w:val="00830292"/>
    <w:rsid w:val="00830308"/>
    <w:rsid w:val="00830481"/>
    <w:rsid w:val="00830EE2"/>
    <w:rsid w:val="0083128E"/>
    <w:rsid w:val="0083221E"/>
    <w:rsid w:val="008325D0"/>
    <w:rsid w:val="0083314C"/>
    <w:rsid w:val="0083345F"/>
    <w:rsid w:val="008335C3"/>
    <w:rsid w:val="00833DF9"/>
    <w:rsid w:val="008341F4"/>
    <w:rsid w:val="0083543B"/>
    <w:rsid w:val="00835B8E"/>
    <w:rsid w:val="008369E8"/>
    <w:rsid w:val="00837882"/>
    <w:rsid w:val="00837CCC"/>
    <w:rsid w:val="00837DF4"/>
    <w:rsid w:val="00837F5F"/>
    <w:rsid w:val="008403BF"/>
    <w:rsid w:val="00841330"/>
    <w:rsid w:val="0084206A"/>
    <w:rsid w:val="00842250"/>
    <w:rsid w:val="008422BE"/>
    <w:rsid w:val="008429E0"/>
    <w:rsid w:val="008430F2"/>
    <w:rsid w:val="00843100"/>
    <w:rsid w:val="008446E9"/>
    <w:rsid w:val="00844F0F"/>
    <w:rsid w:val="008450E0"/>
    <w:rsid w:val="00845630"/>
    <w:rsid w:val="008458F2"/>
    <w:rsid w:val="00845DE6"/>
    <w:rsid w:val="00846496"/>
    <w:rsid w:val="0084744A"/>
    <w:rsid w:val="00847853"/>
    <w:rsid w:val="00847914"/>
    <w:rsid w:val="00850124"/>
    <w:rsid w:val="00851960"/>
    <w:rsid w:val="0085227F"/>
    <w:rsid w:val="008528EC"/>
    <w:rsid w:val="00853F23"/>
    <w:rsid w:val="00855191"/>
    <w:rsid w:val="008552FF"/>
    <w:rsid w:val="00855CAC"/>
    <w:rsid w:val="00855EBC"/>
    <w:rsid w:val="00856268"/>
    <w:rsid w:val="008568E4"/>
    <w:rsid w:val="00856DF2"/>
    <w:rsid w:val="008607EF"/>
    <w:rsid w:val="00861595"/>
    <w:rsid w:val="0086224A"/>
    <w:rsid w:val="00862E56"/>
    <w:rsid w:val="0086324C"/>
    <w:rsid w:val="00863651"/>
    <w:rsid w:val="00864C22"/>
    <w:rsid w:val="0086677A"/>
    <w:rsid w:val="008667B5"/>
    <w:rsid w:val="00867509"/>
    <w:rsid w:val="00867918"/>
    <w:rsid w:val="00867E99"/>
    <w:rsid w:val="00870471"/>
    <w:rsid w:val="0087151D"/>
    <w:rsid w:val="00872A06"/>
    <w:rsid w:val="00873235"/>
    <w:rsid w:val="0087342C"/>
    <w:rsid w:val="00873725"/>
    <w:rsid w:val="0087408E"/>
    <w:rsid w:val="00874A2F"/>
    <w:rsid w:val="00874B39"/>
    <w:rsid w:val="008756A2"/>
    <w:rsid w:val="008760CB"/>
    <w:rsid w:val="00876475"/>
    <w:rsid w:val="00880146"/>
    <w:rsid w:val="00881253"/>
    <w:rsid w:val="0088214F"/>
    <w:rsid w:val="008821E7"/>
    <w:rsid w:val="00882580"/>
    <w:rsid w:val="008830D0"/>
    <w:rsid w:val="00883548"/>
    <w:rsid w:val="0088365B"/>
    <w:rsid w:val="008838DC"/>
    <w:rsid w:val="00883ED2"/>
    <w:rsid w:val="00883F12"/>
    <w:rsid w:val="00884732"/>
    <w:rsid w:val="008861F1"/>
    <w:rsid w:val="0088666E"/>
    <w:rsid w:val="00886A3D"/>
    <w:rsid w:val="008876E2"/>
    <w:rsid w:val="008905CF"/>
    <w:rsid w:val="0089067A"/>
    <w:rsid w:val="00891BA1"/>
    <w:rsid w:val="00891EE0"/>
    <w:rsid w:val="00892569"/>
    <w:rsid w:val="0089285E"/>
    <w:rsid w:val="008939BC"/>
    <w:rsid w:val="00893E2E"/>
    <w:rsid w:val="008945F5"/>
    <w:rsid w:val="00895458"/>
    <w:rsid w:val="00895F9A"/>
    <w:rsid w:val="00896B5C"/>
    <w:rsid w:val="00896EDD"/>
    <w:rsid w:val="00897456"/>
    <w:rsid w:val="008A0785"/>
    <w:rsid w:val="008A12B0"/>
    <w:rsid w:val="008A2061"/>
    <w:rsid w:val="008A3861"/>
    <w:rsid w:val="008A386A"/>
    <w:rsid w:val="008A421D"/>
    <w:rsid w:val="008A511B"/>
    <w:rsid w:val="008A6A2C"/>
    <w:rsid w:val="008A6DC3"/>
    <w:rsid w:val="008A6FC8"/>
    <w:rsid w:val="008A72A7"/>
    <w:rsid w:val="008A75E6"/>
    <w:rsid w:val="008A7BA9"/>
    <w:rsid w:val="008A7E36"/>
    <w:rsid w:val="008B0BEB"/>
    <w:rsid w:val="008B1199"/>
    <w:rsid w:val="008B1D7B"/>
    <w:rsid w:val="008B20DB"/>
    <w:rsid w:val="008B2529"/>
    <w:rsid w:val="008B270F"/>
    <w:rsid w:val="008B2E11"/>
    <w:rsid w:val="008B45CE"/>
    <w:rsid w:val="008B4607"/>
    <w:rsid w:val="008B488C"/>
    <w:rsid w:val="008B488D"/>
    <w:rsid w:val="008B55D2"/>
    <w:rsid w:val="008B5A45"/>
    <w:rsid w:val="008B7992"/>
    <w:rsid w:val="008B7F67"/>
    <w:rsid w:val="008C08DE"/>
    <w:rsid w:val="008C0CE0"/>
    <w:rsid w:val="008C0FF9"/>
    <w:rsid w:val="008C1B43"/>
    <w:rsid w:val="008C1B7E"/>
    <w:rsid w:val="008C320F"/>
    <w:rsid w:val="008C324E"/>
    <w:rsid w:val="008C3BDD"/>
    <w:rsid w:val="008C4409"/>
    <w:rsid w:val="008C472B"/>
    <w:rsid w:val="008C5A07"/>
    <w:rsid w:val="008C5A93"/>
    <w:rsid w:val="008C6108"/>
    <w:rsid w:val="008C6BE1"/>
    <w:rsid w:val="008C70FF"/>
    <w:rsid w:val="008D006F"/>
    <w:rsid w:val="008D3378"/>
    <w:rsid w:val="008D3458"/>
    <w:rsid w:val="008D41B2"/>
    <w:rsid w:val="008D50B8"/>
    <w:rsid w:val="008D5533"/>
    <w:rsid w:val="008D5C53"/>
    <w:rsid w:val="008D66E0"/>
    <w:rsid w:val="008D6938"/>
    <w:rsid w:val="008D7312"/>
    <w:rsid w:val="008D7A5B"/>
    <w:rsid w:val="008D7ED6"/>
    <w:rsid w:val="008E00C2"/>
    <w:rsid w:val="008E026E"/>
    <w:rsid w:val="008E0403"/>
    <w:rsid w:val="008E078A"/>
    <w:rsid w:val="008E0DD3"/>
    <w:rsid w:val="008E0F17"/>
    <w:rsid w:val="008E281B"/>
    <w:rsid w:val="008E2928"/>
    <w:rsid w:val="008E3B4F"/>
    <w:rsid w:val="008E3B65"/>
    <w:rsid w:val="008E4488"/>
    <w:rsid w:val="008E467B"/>
    <w:rsid w:val="008E4975"/>
    <w:rsid w:val="008E4E34"/>
    <w:rsid w:val="008F032F"/>
    <w:rsid w:val="008F05CF"/>
    <w:rsid w:val="008F1010"/>
    <w:rsid w:val="008F1A97"/>
    <w:rsid w:val="008F2052"/>
    <w:rsid w:val="008F2B7E"/>
    <w:rsid w:val="008F458C"/>
    <w:rsid w:val="008F4A8A"/>
    <w:rsid w:val="008F4B01"/>
    <w:rsid w:val="008F54D5"/>
    <w:rsid w:val="008F5803"/>
    <w:rsid w:val="008F5A85"/>
    <w:rsid w:val="008F618C"/>
    <w:rsid w:val="008F6395"/>
    <w:rsid w:val="00900AC1"/>
    <w:rsid w:val="009013F7"/>
    <w:rsid w:val="00901506"/>
    <w:rsid w:val="0090163F"/>
    <w:rsid w:val="00902D81"/>
    <w:rsid w:val="00903327"/>
    <w:rsid w:val="009035A9"/>
    <w:rsid w:val="00903A0B"/>
    <w:rsid w:val="00903A70"/>
    <w:rsid w:val="00903D2A"/>
    <w:rsid w:val="00904089"/>
    <w:rsid w:val="009040CE"/>
    <w:rsid w:val="0090416F"/>
    <w:rsid w:val="00906B32"/>
    <w:rsid w:val="009071EF"/>
    <w:rsid w:val="00907D97"/>
    <w:rsid w:val="0091003C"/>
    <w:rsid w:val="009102CE"/>
    <w:rsid w:val="009103ED"/>
    <w:rsid w:val="00910ACF"/>
    <w:rsid w:val="00911118"/>
    <w:rsid w:val="00911128"/>
    <w:rsid w:val="00911190"/>
    <w:rsid w:val="00912A53"/>
    <w:rsid w:val="00913086"/>
    <w:rsid w:val="0091361C"/>
    <w:rsid w:val="00913B18"/>
    <w:rsid w:val="00914BF0"/>
    <w:rsid w:val="00914EB9"/>
    <w:rsid w:val="009161F3"/>
    <w:rsid w:val="0091690D"/>
    <w:rsid w:val="00916EE3"/>
    <w:rsid w:val="009209F6"/>
    <w:rsid w:val="00920B35"/>
    <w:rsid w:val="00920F5C"/>
    <w:rsid w:val="00920FB8"/>
    <w:rsid w:val="009211BE"/>
    <w:rsid w:val="00921CDC"/>
    <w:rsid w:val="0092319B"/>
    <w:rsid w:val="00923D69"/>
    <w:rsid w:val="00924367"/>
    <w:rsid w:val="00924CF1"/>
    <w:rsid w:val="00926D86"/>
    <w:rsid w:val="00927E2D"/>
    <w:rsid w:val="00930467"/>
    <w:rsid w:val="009307E3"/>
    <w:rsid w:val="009317F5"/>
    <w:rsid w:val="00931CAE"/>
    <w:rsid w:val="00932961"/>
    <w:rsid w:val="0093381F"/>
    <w:rsid w:val="009338CC"/>
    <w:rsid w:val="00933BEA"/>
    <w:rsid w:val="00934DF1"/>
    <w:rsid w:val="00936307"/>
    <w:rsid w:val="00937DD2"/>
    <w:rsid w:val="009409D6"/>
    <w:rsid w:val="00941797"/>
    <w:rsid w:val="00941F71"/>
    <w:rsid w:val="009433F0"/>
    <w:rsid w:val="00943C8A"/>
    <w:rsid w:val="00944436"/>
    <w:rsid w:val="00944E5C"/>
    <w:rsid w:val="0094562B"/>
    <w:rsid w:val="00945847"/>
    <w:rsid w:val="00946DCF"/>
    <w:rsid w:val="009504B6"/>
    <w:rsid w:val="00950695"/>
    <w:rsid w:val="009506AB"/>
    <w:rsid w:val="00951737"/>
    <w:rsid w:val="00951B83"/>
    <w:rsid w:val="0095205D"/>
    <w:rsid w:val="00952F21"/>
    <w:rsid w:val="0095381F"/>
    <w:rsid w:val="00953C23"/>
    <w:rsid w:val="00953D3D"/>
    <w:rsid w:val="00954566"/>
    <w:rsid w:val="009547C4"/>
    <w:rsid w:val="00954EA3"/>
    <w:rsid w:val="0095521B"/>
    <w:rsid w:val="009552A2"/>
    <w:rsid w:val="0095598B"/>
    <w:rsid w:val="00955C79"/>
    <w:rsid w:val="009626C2"/>
    <w:rsid w:val="0096277D"/>
    <w:rsid w:val="0096289C"/>
    <w:rsid w:val="00963154"/>
    <w:rsid w:val="00963A59"/>
    <w:rsid w:val="00965274"/>
    <w:rsid w:val="009659E3"/>
    <w:rsid w:val="00965D9C"/>
    <w:rsid w:val="00965F9F"/>
    <w:rsid w:val="009662D4"/>
    <w:rsid w:val="009667A3"/>
    <w:rsid w:val="00967209"/>
    <w:rsid w:val="00967421"/>
    <w:rsid w:val="00967F41"/>
    <w:rsid w:val="009717BD"/>
    <w:rsid w:val="00972831"/>
    <w:rsid w:val="00972834"/>
    <w:rsid w:val="00973942"/>
    <w:rsid w:val="00973DAF"/>
    <w:rsid w:val="0097476C"/>
    <w:rsid w:val="009748E1"/>
    <w:rsid w:val="00975305"/>
    <w:rsid w:val="00975DA7"/>
    <w:rsid w:val="009767CC"/>
    <w:rsid w:val="009770F7"/>
    <w:rsid w:val="009778AD"/>
    <w:rsid w:val="00977CA1"/>
    <w:rsid w:val="00980085"/>
    <w:rsid w:val="0098099D"/>
    <w:rsid w:val="00980A39"/>
    <w:rsid w:val="00981357"/>
    <w:rsid w:val="00981B9A"/>
    <w:rsid w:val="00981CE9"/>
    <w:rsid w:val="009822A7"/>
    <w:rsid w:val="0098234E"/>
    <w:rsid w:val="00982398"/>
    <w:rsid w:val="00982EAC"/>
    <w:rsid w:val="009837FC"/>
    <w:rsid w:val="00983A0D"/>
    <w:rsid w:val="009848FA"/>
    <w:rsid w:val="00985A7D"/>
    <w:rsid w:val="009866E4"/>
    <w:rsid w:val="00987255"/>
    <w:rsid w:val="00987E48"/>
    <w:rsid w:val="00987E98"/>
    <w:rsid w:val="0099151C"/>
    <w:rsid w:val="009915BC"/>
    <w:rsid w:val="0099191B"/>
    <w:rsid w:val="00991B59"/>
    <w:rsid w:val="00992294"/>
    <w:rsid w:val="00992A35"/>
    <w:rsid w:val="00992DAF"/>
    <w:rsid w:val="00992F08"/>
    <w:rsid w:val="0099373A"/>
    <w:rsid w:val="0099399E"/>
    <w:rsid w:val="00993B36"/>
    <w:rsid w:val="009943F2"/>
    <w:rsid w:val="00994534"/>
    <w:rsid w:val="00994B47"/>
    <w:rsid w:val="00994C53"/>
    <w:rsid w:val="00994F42"/>
    <w:rsid w:val="0099515D"/>
    <w:rsid w:val="009951A0"/>
    <w:rsid w:val="00995418"/>
    <w:rsid w:val="00996610"/>
    <w:rsid w:val="00997D4C"/>
    <w:rsid w:val="00997F14"/>
    <w:rsid w:val="009A0554"/>
    <w:rsid w:val="009A1F01"/>
    <w:rsid w:val="009A26EC"/>
    <w:rsid w:val="009A2D6F"/>
    <w:rsid w:val="009A45E9"/>
    <w:rsid w:val="009A495A"/>
    <w:rsid w:val="009A4F59"/>
    <w:rsid w:val="009A5C00"/>
    <w:rsid w:val="009A68BC"/>
    <w:rsid w:val="009B0123"/>
    <w:rsid w:val="009B194A"/>
    <w:rsid w:val="009B42C5"/>
    <w:rsid w:val="009B4861"/>
    <w:rsid w:val="009B4ADD"/>
    <w:rsid w:val="009B4F75"/>
    <w:rsid w:val="009B5063"/>
    <w:rsid w:val="009B5517"/>
    <w:rsid w:val="009B5D26"/>
    <w:rsid w:val="009B6841"/>
    <w:rsid w:val="009B6A1C"/>
    <w:rsid w:val="009B6CE8"/>
    <w:rsid w:val="009B72E8"/>
    <w:rsid w:val="009B72FB"/>
    <w:rsid w:val="009B7B8A"/>
    <w:rsid w:val="009B7EDE"/>
    <w:rsid w:val="009C2266"/>
    <w:rsid w:val="009C240F"/>
    <w:rsid w:val="009C28CC"/>
    <w:rsid w:val="009C3029"/>
    <w:rsid w:val="009C32A1"/>
    <w:rsid w:val="009C3D9F"/>
    <w:rsid w:val="009C48D1"/>
    <w:rsid w:val="009C4F69"/>
    <w:rsid w:val="009C532A"/>
    <w:rsid w:val="009C57B9"/>
    <w:rsid w:val="009C5C77"/>
    <w:rsid w:val="009C6A96"/>
    <w:rsid w:val="009C736A"/>
    <w:rsid w:val="009C7649"/>
    <w:rsid w:val="009D01F2"/>
    <w:rsid w:val="009D0758"/>
    <w:rsid w:val="009D0BD5"/>
    <w:rsid w:val="009D2C54"/>
    <w:rsid w:val="009D33F3"/>
    <w:rsid w:val="009D68BB"/>
    <w:rsid w:val="009E0708"/>
    <w:rsid w:val="009E0941"/>
    <w:rsid w:val="009E0E2A"/>
    <w:rsid w:val="009E1487"/>
    <w:rsid w:val="009E223C"/>
    <w:rsid w:val="009E2517"/>
    <w:rsid w:val="009E25E1"/>
    <w:rsid w:val="009E3BD8"/>
    <w:rsid w:val="009E3E34"/>
    <w:rsid w:val="009E4D61"/>
    <w:rsid w:val="009E554B"/>
    <w:rsid w:val="009E59EA"/>
    <w:rsid w:val="009E5C71"/>
    <w:rsid w:val="009E6165"/>
    <w:rsid w:val="009E66DC"/>
    <w:rsid w:val="009E6C6F"/>
    <w:rsid w:val="009E6E04"/>
    <w:rsid w:val="009E72D0"/>
    <w:rsid w:val="009E77EA"/>
    <w:rsid w:val="009E7BE0"/>
    <w:rsid w:val="009F04EC"/>
    <w:rsid w:val="009F09FF"/>
    <w:rsid w:val="009F0E9E"/>
    <w:rsid w:val="009F10B0"/>
    <w:rsid w:val="009F24C1"/>
    <w:rsid w:val="009F24CC"/>
    <w:rsid w:val="009F24E1"/>
    <w:rsid w:val="009F2850"/>
    <w:rsid w:val="009F356B"/>
    <w:rsid w:val="009F7C10"/>
    <w:rsid w:val="009F7EA2"/>
    <w:rsid w:val="00A00FB0"/>
    <w:rsid w:val="00A018AC"/>
    <w:rsid w:val="00A019CE"/>
    <w:rsid w:val="00A029A1"/>
    <w:rsid w:val="00A02C94"/>
    <w:rsid w:val="00A037A3"/>
    <w:rsid w:val="00A037AB"/>
    <w:rsid w:val="00A0509A"/>
    <w:rsid w:val="00A057F3"/>
    <w:rsid w:val="00A06A8A"/>
    <w:rsid w:val="00A0703D"/>
    <w:rsid w:val="00A077B9"/>
    <w:rsid w:val="00A07898"/>
    <w:rsid w:val="00A07C31"/>
    <w:rsid w:val="00A1016F"/>
    <w:rsid w:val="00A10226"/>
    <w:rsid w:val="00A10440"/>
    <w:rsid w:val="00A10B45"/>
    <w:rsid w:val="00A112C7"/>
    <w:rsid w:val="00A11B0A"/>
    <w:rsid w:val="00A11BDE"/>
    <w:rsid w:val="00A12D3D"/>
    <w:rsid w:val="00A12F9F"/>
    <w:rsid w:val="00A133BF"/>
    <w:rsid w:val="00A13DA1"/>
    <w:rsid w:val="00A14166"/>
    <w:rsid w:val="00A151CA"/>
    <w:rsid w:val="00A153BF"/>
    <w:rsid w:val="00A16CE1"/>
    <w:rsid w:val="00A2048B"/>
    <w:rsid w:val="00A20A2A"/>
    <w:rsid w:val="00A21A62"/>
    <w:rsid w:val="00A2267F"/>
    <w:rsid w:val="00A226E8"/>
    <w:rsid w:val="00A245F7"/>
    <w:rsid w:val="00A24AE9"/>
    <w:rsid w:val="00A24C62"/>
    <w:rsid w:val="00A24E14"/>
    <w:rsid w:val="00A25D00"/>
    <w:rsid w:val="00A260D7"/>
    <w:rsid w:val="00A27564"/>
    <w:rsid w:val="00A27647"/>
    <w:rsid w:val="00A277F9"/>
    <w:rsid w:val="00A27E66"/>
    <w:rsid w:val="00A30F40"/>
    <w:rsid w:val="00A32068"/>
    <w:rsid w:val="00A34244"/>
    <w:rsid w:val="00A342BB"/>
    <w:rsid w:val="00A3506F"/>
    <w:rsid w:val="00A363EB"/>
    <w:rsid w:val="00A36C86"/>
    <w:rsid w:val="00A37607"/>
    <w:rsid w:val="00A37A5D"/>
    <w:rsid w:val="00A37F8F"/>
    <w:rsid w:val="00A40172"/>
    <w:rsid w:val="00A408D6"/>
    <w:rsid w:val="00A410CE"/>
    <w:rsid w:val="00A41C51"/>
    <w:rsid w:val="00A42604"/>
    <w:rsid w:val="00A43C35"/>
    <w:rsid w:val="00A44732"/>
    <w:rsid w:val="00A44B9A"/>
    <w:rsid w:val="00A45166"/>
    <w:rsid w:val="00A46158"/>
    <w:rsid w:val="00A472F6"/>
    <w:rsid w:val="00A47E48"/>
    <w:rsid w:val="00A5309C"/>
    <w:rsid w:val="00A53305"/>
    <w:rsid w:val="00A534A4"/>
    <w:rsid w:val="00A53552"/>
    <w:rsid w:val="00A537C8"/>
    <w:rsid w:val="00A53D85"/>
    <w:rsid w:val="00A544FA"/>
    <w:rsid w:val="00A5490E"/>
    <w:rsid w:val="00A56778"/>
    <w:rsid w:val="00A62394"/>
    <w:rsid w:val="00A62764"/>
    <w:rsid w:val="00A62BD6"/>
    <w:rsid w:val="00A63171"/>
    <w:rsid w:val="00A6330C"/>
    <w:rsid w:val="00A6362B"/>
    <w:rsid w:val="00A645C0"/>
    <w:rsid w:val="00A650A4"/>
    <w:rsid w:val="00A6575D"/>
    <w:rsid w:val="00A65C47"/>
    <w:rsid w:val="00A65E32"/>
    <w:rsid w:val="00A662E5"/>
    <w:rsid w:val="00A66E33"/>
    <w:rsid w:val="00A67059"/>
    <w:rsid w:val="00A70982"/>
    <w:rsid w:val="00A71584"/>
    <w:rsid w:val="00A71758"/>
    <w:rsid w:val="00A718F3"/>
    <w:rsid w:val="00A727D1"/>
    <w:rsid w:val="00A7332D"/>
    <w:rsid w:val="00A734A9"/>
    <w:rsid w:val="00A736B4"/>
    <w:rsid w:val="00A74493"/>
    <w:rsid w:val="00A7460B"/>
    <w:rsid w:val="00A7480E"/>
    <w:rsid w:val="00A74C6D"/>
    <w:rsid w:val="00A759A4"/>
    <w:rsid w:val="00A761E1"/>
    <w:rsid w:val="00A7694A"/>
    <w:rsid w:val="00A77854"/>
    <w:rsid w:val="00A818AD"/>
    <w:rsid w:val="00A8267B"/>
    <w:rsid w:val="00A829A1"/>
    <w:rsid w:val="00A83A1E"/>
    <w:rsid w:val="00A83D37"/>
    <w:rsid w:val="00A842A0"/>
    <w:rsid w:val="00A844FF"/>
    <w:rsid w:val="00A845E8"/>
    <w:rsid w:val="00A84611"/>
    <w:rsid w:val="00A84E1D"/>
    <w:rsid w:val="00A84E55"/>
    <w:rsid w:val="00A852EE"/>
    <w:rsid w:val="00A8530E"/>
    <w:rsid w:val="00A86A29"/>
    <w:rsid w:val="00A873E4"/>
    <w:rsid w:val="00A87EB4"/>
    <w:rsid w:val="00A9063F"/>
    <w:rsid w:val="00A91B47"/>
    <w:rsid w:val="00A91B5C"/>
    <w:rsid w:val="00A94167"/>
    <w:rsid w:val="00A94C65"/>
    <w:rsid w:val="00A95815"/>
    <w:rsid w:val="00A960D6"/>
    <w:rsid w:val="00A962C7"/>
    <w:rsid w:val="00A97402"/>
    <w:rsid w:val="00A978D1"/>
    <w:rsid w:val="00A97B4D"/>
    <w:rsid w:val="00A97CB5"/>
    <w:rsid w:val="00AA0196"/>
    <w:rsid w:val="00AA1730"/>
    <w:rsid w:val="00AA1B28"/>
    <w:rsid w:val="00AA1EEE"/>
    <w:rsid w:val="00AA1F88"/>
    <w:rsid w:val="00AA2F37"/>
    <w:rsid w:val="00AA3185"/>
    <w:rsid w:val="00AA34D8"/>
    <w:rsid w:val="00AA3C5D"/>
    <w:rsid w:val="00AA45D0"/>
    <w:rsid w:val="00AA4BDF"/>
    <w:rsid w:val="00AA58A2"/>
    <w:rsid w:val="00AA622F"/>
    <w:rsid w:val="00AA7B65"/>
    <w:rsid w:val="00AB0FE6"/>
    <w:rsid w:val="00AB2359"/>
    <w:rsid w:val="00AB32E4"/>
    <w:rsid w:val="00AB3A76"/>
    <w:rsid w:val="00AB3AF8"/>
    <w:rsid w:val="00AB40D4"/>
    <w:rsid w:val="00AB42DC"/>
    <w:rsid w:val="00AB4D4C"/>
    <w:rsid w:val="00AB4EBB"/>
    <w:rsid w:val="00AB5C51"/>
    <w:rsid w:val="00AB754C"/>
    <w:rsid w:val="00AB79AA"/>
    <w:rsid w:val="00AB7E8F"/>
    <w:rsid w:val="00AC0A6A"/>
    <w:rsid w:val="00AC0C4C"/>
    <w:rsid w:val="00AC161D"/>
    <w:rsid w:val="00AC29BC"/>
    <w:rsid w:val="00AC4AF1"/>
    <w:rsid w:val="00AC4E8E"/>
    <w:rsid w:val="00AC54A1"/>
    <w:rsid w:val="00AC5686"/>
    <w:rsid w:val="00AC7257"/>
    <w:rsid w:val="00AC7377"/>
    <w:rsid w:val="00AC73EC"/>
    <w:rsid w:val="00AC7831"/>
    <w:rsid w:val="00AC7D4F"/>
    <w:rsid w:val="00AD0978"/>
    <w:rsid w:val="00AD2013"/>
    <w:rsid w:val="00AD25FD"/>
    <w:rsid w:val="00AD2D3D"/>
    <w:rsid w:val="00AD3E85"/>
    <w:rsid w:val="00AD3FA4"/>
    <w:rsid w:val="00AD41A3"/>
    <w:rsid w:val="00AD4C6B"/>
    <w:rsid w:val="00AD53DD"/>
    <w:rsid w:val="00AD609B"/>
    <w:rsid w:val="00AD625D"/>
    <w:rsid w:val="00AD6A00"/>
    <w:rsid w:val="00AD6CAB"/>
    <w:rsid w:val="00AD7936"/>
    <w:rsid w:val="00AD7FC0"/>
    <w:rsid w:val="00AE01D8"/>
    <w:rsid w:val="00AE0463"/>
    <w:rsid w:val="00AE0DD8"/>
    <w:rsid w:val="00AE1478"/>
    <w:rsid w:val="00AE1C0F"/>
    <w:rsid w:val="00AE3676"/>
    <w:rsid w:val="00AE443D"/>
    <w:rsid w:val="00AE4921"/>
    <w:rsid w:val="00AE4993"/>
    <w:rsid w:val="00AE4B2F"/>
    <w:rsid w:val="00AE4FCC"/>
    <w:rsid w:val="00AE51BC"/>
    <w:rsid w:val="00AE5517"/>
    <w:rsid w:val="00AE5576"/>
    <w:rsid w:val="00AE5808"/>
    <w:rsid w:val="00AE5881"/>
    <w:rsid w:val="00AE5E9E"/>
    <w:rsid w:val="00AE624D"/>
    <w:rsid w:val="00AE63C2"/>
    <w:rsid w:val="00AE6A54"/>
    <w:rsid w:val="00AE7C46"/>
    <w:rsid w:val="00AF06B0"/>
    <w:rsid w:val="00AF0B40"/>
    <w:rsid w:val="00AF11B5"/>
    <w:rsid w:val="00AF14E1"/>
    <w:rsid w:val="00AF1CB5"/>
    <w:rsid w:val="00AF1DF5"/>
    <w:rsid w:val="00AF272B"/>
    <w:rsid w:val="00AF29F1"/>
    <w:rsid w:val="00AF3C26"/>
    <w:rsid w:val="00AF560F"/>
    <w:rsid w:val="00AF572D"/>
    <w:rsid w:val="00AF6709"/>
    <w:rsid w:val="00B0024B"/>
    <w:rsid w:val="00B00AD3"/>
    <w:rsid w:val="00B00BC2"/>
    <w:rsid w:val="00B00C8F"/>
    <w:rsid w:val="00B0125E"/>
    <w:rsid w:val="00B02174"/>
    <w:rsid w:val="00B032D4"/>
    <w:rsid w:val="00B03497"/>
    <w:rsid w:val="00B03D96"/>
    <w:rsid w:val="00B04512"/>
    <w:rsid w:val="00B04E28"/>
    <w:rsid w:val="00B0562D"/>
    <w:rsid w:val="00B06180"/>
    <w:rsid w:val="00B061E2"/>
    <w:rsid w:val="00B06401"/>
    <w:rsid w:val="00B0797F"/>
    <w:rsid w:val="00B07E99"/>
    <w:rsid w:val="00B07E9F"/>
    <w:rsid w:val="00B10AC6"/>
    <w:rsid w:val="00B10CEF"/>
    <w:rsid w:val="00B10DDD"/>
    <w:rsid w:val="00B118EA"/>
    <w:rsid w:val="00B11C85"/>
    <w:rsid w:val="00B120D3"/>
    <w:rsid w:val="00B121CE"/>
    <w:rsid w:val="00B12738"/>
    <w:rsid w:val="00B12AFC"/>
    <w:rsid w:val="00B140C8"/>
    <w:rsid w:val="00B14271"/>
    <w:rsid w:val="00B147A8"/>
    <w:rsid w:val="00B14A08"/>
    <w:rsid w:val="00B14F84"/>
    <w:rsid w:val="00B1612C"/>
    <w:rsid w:val="00B161A4"/>
    <w:rsid w:val="00B16461"/>
    <w:rsid w:val="00B16CA3"/>
    <w:rsid w:val="00B170C0"/>
    <w:rsid w:val="00B175F6"/>
    <w:rsid w:val="00B17C98"/>
    <w:rsid w:val="00B17C99"/>
    <w:rsid w:val="00B20770"/>
    <w:rsid w:val="00B20C5C"/>
    <w:rsid w:val="00B20D3C"/>
    <w:rsid w:val="00B2112D"/>
    <w:rsid w:val="00B2163D"/>
    <w:rsid w:val="00B218C4"/>
    <w:rsid w:val="00B22100"/>
    <w:rsid w:val="00B225B5"/>
    <w:rsid w:val="00B229BA"/>
    <w:rsid w:val="00B2340E"/>
    <w:rsid w:val="00B23445"/>
    <w:rsid w:val="00B23B98"/>
    <w:rsid w:val="00B24620"/>
    <w:rsid w:val="00B25CCB"/>
    <w:rsid w:val="00B2677A"/>
    <w:rsid w:val="00B26980"/>
    <w:rsid w:val="00B26A91"/>
    <w:rsid w:val="00B274DF"/>
    <w:rsid w:val="00B305DE"/>
    <w:rsid w:val="00B3194C"/>
    <w:rsid w:val="00B31AEE"/>
    <w:rsid w:val="00B32079"/>
    <w:rsid w:val="00B3214C"/>
    <w:rsid w:val="00B3294B"/>
    <w:rsid w:val="00B32FAD"/>
    <w:rsid w:val="00B3363C"/>
    <w:rsid w:val="00B33662"/>
    <w:rsid w:val="00B33EA0"/>
    <w:rsid w:val="00B341F7"/>
    <w:rsid w:val="00B3515A"/>
    <w:rsid w:val="00B3548A"/>
    <w:rsid w:val="00B35832"/>
    <w:rsid w:val="00B35A8C"/>
    <w:rsid w:val="00B36611"/>
    <w:rsid w:val="00B36877"/>
    <w:rsid w:val="00B3703F"/>
    <w:rsid w:val="00B372B2"/>
    <w:rsid w:val="00B372D9"/>
    <w:rsid w:val="00B374B5"/>
    <w:rsid w:val="00B40182"/>
    <w:rsid w:val="00B40779"/>
    <w:rsid w:val="00B40A8D"/>
    <w:rsid w:val="00B41585"/>
    <w:rsid w:val="00B41A9C"/>
    <w:rsid w:val="00B41C1D"/>
    <w:rsid w:val="00B4202E"/>
    <w:rsid w:val="00B42FCC"/>
    <w:rsid w:val="00B431A5"/>
    <w:rsid w:val="00B43CFB"/>
    <w:rsid w:val="00B44217"/>
    <w:rsid w:val="00B44EB6"/>
    <w:rsid w:val="00B46243"/>
    <w:rsid w:val="00B46882"/>
    <w:rsid w:val="00B46A8C"/>
    <w:rsid w:val="00B47854"/>
    <w:rsid w:val="00B47D39"/>
    <w:rsid w:val="00B50CEE"/>
    <w:rsid w:val="00B50FCE"/>
    <w:rsid w:val="00B5101B"/>
    <w:rsid w:val="00B51043"/>
    <w:rsid w:val="00B51FED"/>
    <w:rsid w:val="00B5209F"/>
    <w:rsid w:val="00B52248"/>
    <w:rsid w:val="00B52A59"/>
    <w:rsid w:val="00B52E44"/>
    <w:rsid w:val="00B538CD"/>
    <w:rsid w:val="00B545C4"/>
    <w:rsid w:val="00B54D10"/>
    <w:rsid w:val="00B553F1"/>
    <w:rsid w:val="00B55841"/>
    <w:rsid w:val="00B56D08"/>
    <w:rsid w:val="00B56F61"/>
    <w:rsid w:val="00B60048"/>
    <w:rsid w:val="00B60C1A"/>
    <w:rsid w:val="00B6133F"/>
    <w:rsid w:val="00B61833"/>
    <w:rsid w:val="00B6224E"/>
    <w:rsid w:val="00B63CA7"/>
    <w:rsid w:val="00B640C2"/>
    <w:rsid w:val="00B658FC"/>
    <w:rsid w:val="00B662B4"/>
    <w:rsid w:val="00B66779"/>
    <w:rsid w:val="00B67AE2"/>
    <w:rsid w:val="00B700D4"/>
    <w:rsid w:val="00B70F52"/>
    <w:rsid w:val="00B72932"/>
    <w:rsid w:val="00B72C6C"/>
    <w:rsid w:val="00B74DDC"/>
    <w:rsid w:val="00B74E7F"/>
    <w:rsid w:val="00B74EC1"/>
    <w:rsid w:val="00B751D3"/>
    <w:rsid w:val="00B75364"/>
    <w:rsid w:val="00B75496"/>
    <w:rsid w:val="00B758DF"/>
    <w:rsid w:val="00B767E5"/>
    <w:rsid w:val="00B769F2"/>
    <w:rsid w:val="00B76E6B"/>
    <w:rsid w:val="00B76F04"/>
    <w:rsid w:val="00B77AE7"/>
    <w:rsid w:val="00B803FD"/>
    <w:rsid w:val="00B80F96"/>
    <w:rsid w:val="00B81409"/>
    <w:rsid w:val="00B8150D"/>
    <w:rsid w:val="00B81726"/>
    <w:rsid w:val="00B81741"/>
    <w:rsid w:val="00B81FE3"/>
    <w:rsid w:val="00B8250A"/>
    <w:rsid w:val="00B826EC"/>
    <w:rsid w:val="00B82FA9"/>
    <w:rsid w:val="00B83ED7"/>
    <w:rsid w:val="00B8407E"/>
    <w:rsid w:val="00B85DC8"/>
    <w:rsid w:val="00B86804"/>
    <w:rsid w:val="00B869DE"/>
    <w:rsid w:val="00B90203"/>
    <w:rsid w:val="00B902DC"/>
    <w:rsid w:val="00B908E0"/>
    <w:rsid w:val="00B913DA"/>
    <w:rsid w:val="00B919C8"/>
    <w:rsid w:val="00B9246B"/>
    <w:rsid w:val="00B92A84"/>
    <w:rsid w:val="00B92E83"/>
    <w:rsid w:val="00B93620"/>
    <w:rsid w:val="00B93A45"/>
    <w:rsid w:val="00B94280"/>
    <w:rsid w:val="00B946B6"/>
    <w:rsid w:val="00B94D7A"/>
    <w:rsid w:val="00B958BF"/>
    <w:rsid w:val="00B958C9"/>
    <w:rsid w:val="00B9623B"/>
    <w:rsid w:val="00B96847"/>
    <w:rsid w:val="00B96F5A"/>
    <w:rsid w:val="00B97474"/>
    <w:rsid w:val="00B97753"/>
    <w:rsid w:val="00BA011D"/>
    <w:rsid w:val="00BA09EA"/>
    <w:rsid w:val="00BA0D53"/>
    <w:rsid w:val="00BA2050"/>
    <w:rsid w:val="00BA2211"/>
    <w:rsid w:val="00BA298B"/>
    <w:rsid w:val="00BA2A0E"/>
    <w:rsid w:val="00BA2AAB"/>
    <w:rsid w:val="00BA3089"/>
    <w:rsid w:val="00BA34CC"/>
    <w:rsid w:val="00BA3A79"/>
    <w:rsid w:val="00BA3D7F"/>
    <w:rsid w:val="00BA4591"/>
    <w:rsid w:val="00BA4B22"/>
    <w:rsid w:val="00BA504E"/>
    <w:rsid w:val="00BA57F3"/>
    <w:rsid w:val="00BA594C"/>
    <w:rsid w:val="00BA7F62"/>
    <w:rsid w:val="00BB0708"/>
    <w:rsid w:val="00BB1168"/>
    <w:rsid w:val="00BB1950"/>
    <w:rsid w:val="00BB25CA"/>
    <w:rsid w:val="00BB332E"/>
    <w:rsid w:val="00BB3647"/>
    <w:rsid w:val="00BB398D"/>
    <w:rsid w:val="00BB3D18"/>
    <w:rsid w:val="00BB3F55"/>
    <w:rsid w:val="00BB4099"/>
    <w:rsid w:val="00BB46B9"/>
    <w:rsid w:val="00BB4E48"/>
    <w:rsid w:val="00BB58D8"/>
    <w:rsid w:val="00BB6551"/>
    <w:rsid w:val="00BB7AED"/>
    <w:rsid w:val="00BC02B0"/>
    <w:rsid w:val="00BC0C76"/>
    <w:rsid w:val="00BC0E9A"/>
    <w:rsid w:val="00BC185D"/>
    <w:rsid w:val="00BC18DD"/>
    <w:rsid w:val="00BC1CF2"/>
    <w:rsid w:val="00BC1D82"/>
    <w:rsid w:val="00BC295E"/>
    <w:rsid w:val="00BC2CE3"/>
    <w:rsid w:val="00BC2F0B"/>
    <w:rsid w:val="00BC4282"/>
    <w:rsid w:val="00BC43BE"/>
    <w:rsid w:val="00BC4F68"/>
    <w:rsid w:val="00BC5229"/>
    <w:rsid w:val="00BC5A66"/>
    <w:rsid w:val="00BC5B67"/>
    <w:rsid w:val="00BC5BE4"/>
    <w:rsid w:val="00BC5E0C"/>
    <w:rsid w:val="00BC6F01"/>
    <w:rsid w:val="00BD1022"/>
    <w:rsid w:val="00BD1109"/>
    <w:rsid w:val="00BD1177"/>
    <w:rsid w:val="00BD270E"/>
    <w:rsid w:val="00BD2B01"/>
    <w:rsid w:val="00BD2B8A"/>
    <w:rsid w:val="00BD2C76"/>
    <w:rsid w:val="00BD33F5"/>
    <w:rsid w:val="00BD4E29"/>
    <w:rsid w:val="00BD511A"/>
    <w:rsid w:val="00BD5275"/>
    <w:rsid w:val="00BD5AD6"/>
    <w:rsid w:val="00BD5F7E"/>
    <w:rsid w:val="00BD640B"/>
    <w:rsid w:val="00BD7048"/>
    <w:rsid w:val="00BD71B0"/>
    <w:rsid w:val="00BD7827"/>
    <w:rsid w:val="00BE0547"/>
    <w:rsid w:val="00BE110B"/>
    <w:rsid w:val="00BE15AD"/>
    <w:rsid w:val="00BE1AF8"/>
    <w:rsid w:val="00BE1B6C"/>
    <w:rsid w:val="00BE1D0F"/>
    <w:rsid w:val="00BE2624"/>
    <w:rsid w:val="00BE279D"/>
    <w:rsid w:val="00BE27CE"/>
    <w:rsid w:val="00BE3CA3"/>
    <w:rsid w:val="00BE3FFD"/>
    <w:rsid w:val="00BE4478"/>
    <w:rsid w:val="00BE46FE"/>
    <w:rsid w:val="00BE63B2"/>
    <w:rsid w:val="00BE6ED3"/>
    <w:rsid w:val="00BE7365"/>
    <w:rsid w:val="00BE7956"/>
    <w:rsid w:val="00BF00BD"/>
    <w:rsid w:val="00BF0607"/>
    <w:rsid w:val="00BF0B79"/>
    <w:rsid w:val="00BF11C2"/>
    <w:rsid w:val="00BF1558"/>
    <w:rsid w:val="00BF1AD9"/>
    <w:rsid w:val="00BF2417"/>
    <w:rsid w:val="00BF2B70"/>
    <w:rsid w:val="00BF37BB"/>
    <w:rsid w:val="00BF3956"/>
    <w:rsid w:val="00BF49BB"/>
    <w:rsid w:val="00BF4B4A"/>
    <w:rsid w:val="00BF5A87"/>
    <w:rsid w:val="00BF67D9"/>
    <w:rsid w:val="00C009FB"/>
    <w:rsid w:val="00C00E51"/>
    <w:rsid w:val="00C01515"/>
    <w:rsid w:val="00C01EEA"/>
    <w:rsid w:val="00C022D8"/>
    <w:rsid w:val="00C023EA"/>
    <w:rsid w:val="00C030CA"/>
    <w:rsid w:val="00C03B5F"/>
    <w:rsid w:val="00C04142"/>
    <w:rsid w:val="00C044EB"/>
    <w:rsid w:val="00C04FEB"/>
    <w:rsid w:val="00C059F0"/>
    <w:rsid w:val="00C05BED"/>
    <w:rsid w:val="00C06152"/>
    <w:rsid w:val="00C0678B"/>
    <w:rsid w:val="00C06AE0"/>
    <w:rsid w:val="00C06D90"/>
    <w:rsid w:val="00C06EEA"/>
    <w:rsid w:val="00C07332"/>
    <w:rsid w:val="00C07832"/>
    <w:rsid w:val="00C105F5"/>
    <w:rsid w:val="00C10DC1"/>
    <w:rsid w:val="00C12F3B"/>
    <w:rsid w:val="00C13353"/>
    <w:rsid w:val="00C137D1"/>
    <w:rsid w:val="00C14469"/>
    <w:rsid w:val="00C14FA8"/>
    <w:rsid w:val="00C15B13"/>
    <w:rsid w:val="00C1672D"/>
    <w:rsid w:val="00C16C88"/>
    <w:rsid w:val="00C1730D"/>
    <w:rsid w:val="00C1780E"/>
    <w:rsid w:val="00C20627"/>
    <w:rsid w:val="00C216FF"/>
    <w:rsid w:val="00C219DE"/>
    <w:rsid w:val="00C21D32"/>
    <w:rsid w:val="00C24893"/>
    <w:rsid w:val="00C25D32"/>
    <w:rsid w:val="00C25FD4"/>
    <w:rsid w:val="00C261AE"/>
    <w:rsid w:val="00C264FE"/>
    <w:rsid w:val="00C27F59"/>
    <w:rsid w:val="00C303B9"/>
    <w:rsid w:val="00C3052D"/>
    <w:rsid w:val="00C3097F"/>
    <w:rsid w:val="00C30B1E"/>
    <w:rsid w:val="00C30E09"/>
    <w:rsid w:val="00C30F0D"/>
    <w:rsid w:val="00C31535"/>
    <w:rsid w:val="00C32471"/>
    <w:rsid w:val="00C32C88"/>
    <w:rsid w:val="00C32D63"/>
    <w:rsid w:val="00C32ED0"/>
    <w:rsid w:val="00C331D4"/>
    <w:rsid w:val="00C335D6"/>
    <w:rsid w:val="00C341CF"/>
    <w:rsid w:val="00C341FB"/>
    <w:rsid w:val="00C35026"/>
    <w:rsid w:val="00C351D4"/>
    <w:rsid w:val="00C359C1"/>
    <w:rsid w:val="00C367CE"/>
    <w:rsid w:val="00C36C6F"/>
    <w:rsid w:val="00C373B9"/>
    <w:rsid w:val="00C40704"/>
    <w:rsid w:val="00C40920"/>
    <w:rsid w:val="00C4138F"/>
    <w:rsid w:val="00C418A3"/>
    <w:rsid w:val="00C41F78"/>
    <w:rsid w:val="00C46044"/>
    <w:rsid w:val="00C46DB8"/>
    <w:rsid w:val="00C47EC6"/>
    <w:rsid w:val="00C5094C"/>
    <w:rsid w:val="00C51147"/>
    <w:rsid w:val="00C52298"/>
    <w:rsid w:val="00C522B9"/>
    <w:rsid w:val="00C522F8"/>
    <w:rsid w:val="00C53630"/>
    <w:rsid w:val="00C53A62"/>
    <w:rsid w:val="00C53D45"/>
    <w:rsid w:val="00C565D8"/>
    <w:rsid w:val="00C57A97"/>
    <w:rsid w:val="00C60358"/>
    <w:rsid w:val="00C60579"/>
    <w:rsid w:val="00C608CC"/>
    <w:rsid w:val="00C608FE"/>
    <w:rsid w:val="00C61427"/>
    <w:rsid w:val="00C61E07"/>
    <w:rsid w:val="00C6237F"/>
    <w:rsid w:val="00C62688"/>
    <w:rsid w:val="00C6279F"/>
    <w:rsid w:val="00C62E58"/>
    <w:rsid w:val="00C63644"/>
    <w:rsid w:val="00C638C3"/>
    <w:rsid w:val="00C63EDF"/>
    <w:rsid w:val="00C65651"/>
    <w:rsid w:val="00C66121"/>
    <w:rsid w:val="00C661AF"/>
    <w:rsid w:val="00C67E5B"/>
    <w:rsid w:val="00C70489"/>
    <w:rsid w:val="00C705B4"/>
    <w:rsid w:val="00C70A91"/>
    <w:rsid w:val="00C716BD"/>
    <w:rsid w:val="00C71F79"/>
    <w:rsid w:val="00C72119"/>
    <w:rsid w:val="00C72508"/>
    <w:rsid w:val="00C7285C"/>
    <w:rsid w:val="00C72E07"/>
    <w:rsid w:val="00C7301C"/>
    <w:rsid w:val="00C73757"/>
    <w:rsid w:val="00C7442C"/>
    <w:rsid w:val="00C74689"/>
    <w:rsid w:val="00C75332"/>
    <w:rsid w:val="00C75385"/>
    <w:rsid w:val="00C7547C"/>
    <w:rsid w:val="00C76864"/>
    <w:rsid w:val="00C76DD5"/>
    <w:rsid w:val="00C76F37"/>
    <w:rsid w:val="00C7743C"/>
    <w:rsid w:val="00C77E1B"/>
    <w:rsid w:val="00C814FE"/>
    <w:rsid w:val="00C81683"/>
    <w:rsid w:val="00C822CA"/>
    <w:rsid w:val="00C8258F"/>
    <w:rsid w:val="00C825EB"/>
    <w:rsid w:val="00C82B79"/>
    <w:rsid w:val="00C8357D"/>
    <w:rsid w:val="00C83909"/>
    <w:rsid w:val="00C847DB"/>
    <w:rsid w:val="00C848BA"/>
    <w:rsid w:val="00C8497C"/>
    <w:rsid w:val="00C84992"/>
    <w:rsid w:val="00C85D88"/>
    <w:rsid w:val="00C85F6E"/>
    <w:rsid w:val="00C866CB"/>
    <w:rsid w:val="00C90015"/>
    <w:rsid w:val="00C906EB"/>
    <w:rsid w:val="00C908BE"/>
    <w:rsid w:val="00C91234"/>
    <w:rsid w:val="00C912B5"/>
    <w:rsid w:val="00C9296D"/>
    <w:rsid w:val="00C92A57"/>
    <w:rsid w:val="00C94613"/>
    <w:rsid w:val="00C94778"/>
    <w:rsid w:val="00C94BBB"/>
    <w:rsid w:val="00C95FE7"/>
    <w:rsid w:val="00C96053"/>
    <w:rsid w:val="00C9666C"/>
    <w:rsid w:val="00C97BCB"/>
    <w:rsid w:val="00CA0C4D"/>
    <w:rsid w:val="00CA252A"/>
    <w:rsid w:val="00CA3058"/>
    <w:rsid w:val="00CA306F"/>
    <w:rsid w:val="00CA321B"/>
    <w:rsid w:val="00CA3377"/>
    <w:rsid w:val="00CA37BA"/>
    <w:rsid w:val="00CA3845"/>
    <w:rsid w:val="00CA45B4"/>
    <w:rsid w:val="00CA471C"/>
    <w:rsid w:val="00CA54FC"/>
    <w:rsid w:val="00CA5C2A"/>
    <w:rsid w:val="00CA67B2"/>
    <w:rsid w:val="00CA6AE5"/>
    <w:rsid w:val="00CB1B74"/>
    <w:rsid w:val="00CB285B"/>
    <w:rsid w:val="00CB2D05"/>
    <w:rsid w:val="00CB353D"/>
    <w:rsid w:val="00CB373B"/>
    <w:rsid w:val="00CB400A"/>
    <w:rsid w:val="00CB55F6"/>
    <w:rsid w:val="00CB6D47"/>
    <w:rsid w:val="00CB7523"/>
    <w:rsid w:val="00CB7985"/>
    <w:rsid w:val="00CB7B2B"/>
    <w:rsid w:val="00CB7C03"/>
    <w:rsid w:val="00CB7EA2"/>
    <w:rsid w:val="00CC1570"/>
    <w:rsid w:val="00CC3FAB"/>
    <w:rsid w:val="00CC43EE"/>
    <w:rsid w:val="00CC632B"/>
    <w:rsid w:val="00CC6690"/>
    <w:rsid w:val="00CC66C2"/>
    <w:rsid w:val="00CC6C3A"/>
    <w:rsid w:val="00CD0135"/>
    <w:rsid w:val="00CD0F98"/>
    <w:rsid w:val="00CD428F"/>
    <w:rsid w:val="00CD5E53"/>
    <w:rsid w:val="00CD65F2"/>
    <w:rsid w:val="00CD6EEA"/>
    <w:rsid w:val="00CE03FA"/>
    <w:rsid w:val="00CE13B5"/>
    <w:rsid w:val="00CE14A4"/>
    <w:rsid w:val="00CE18AB"/>
    <w:rsid w:val="00CE21DA"/>
    <w:rsid w:val="00CE283B"/>
    <w:rsid w:val="00CE3950"/>
    <w:rsid w:val="00CE49A0"/>
    <w:rsid w:val="00CE50D8"/>
    <w:rsid w:val="00CE6284"/>
    <w:rsid w:val="00CE6941"/>
    <w:rsid w:val="00CE6FBF"/>
    <w:rsid w:val="00CF03DF"/>
    <w:rsid w:val="00CF056E"/>
    <w:rsid w:val="00CF0B48"/>
    <w:rsid w:val="00CF0D94"/>
    <w:rsid w:val="00CF0DFB"/>
    <w:rsid w:val="00CF2D00"/>
    <w:rsid w:val="00CF33BA"/>
    <w:rsid w:val="00CF3652"/>
    <w:rsid w:val="00CF3DD8"/>
    <w:rsid w:val="00CF431E"/>
    <w:rsid w:val="00CF4B0F"/>
    <w:rsid w:val="00CF560A"/>
    <w:rsid w:val="00CF67EE"/>
    <w:rsid w:val="00CF722A"/>
    <w:rsid w:val="00CF7AFD"/>
    <w:rsid w:val="00CF7FAB"/>
    <w:rsid w:val="00D00D90"/>
    <w:rsid w:val="00D0164F"/>
    <w:rsid w:val="00D017C2"/>
    <w:rsid w:val="00D02C6A"/>
    <w:rsid w:val="00D03030"/>
    <w:rsid w:val="00D0312C"/>
    <w:rsid w:val="00D03573"/>
    <w:rsid w:val="00D04453"/>
    <w:rsid w:val="00D045CF"/>
    <w:rsid w:val="00D0461C"/>
    <w:rsid w:val="00D05E29"/>
    <w:rsid w:val="00D0605A"/>
    <w:rsid w:val="00D060C8"/>
    <w:rsid w:val="00D070EA"/>
    <w:rsid w:val="00D078EB"/>
    <w:rsid w:val="00D07BC1"/>
    <w:rsid w:val="00D07E68"/>
    <w:rsid w:val="00D10EE4"/>
    <w:rsid w:val="00D10F58"/>
    <w:rsid w:val="00D1173C"/>
    <w:rsid w:val="00D12C91"/>
    <w:rsid w:val="00D1373C"/>
    <w:rsid w:val="00D15186"/>
    <w:rsid w:val="00D156AB"/>
    <w:rsid w:val="00D15972"/>
    <w:rsid w:val="00D16086"/>
    <w:rsid w:val="00D16B4E"/>
    <w:rsid w:val="00D16C2F"/>
    <w:rsid w:val="00D16E92"/>
    <w:rsid w:val="00D20552"/>
    <w:rsid w:val="00D2141B"/>
    <w:rsid w:val="00D214F3"/>
    <w:rsid w:val="00D21548"/>
    <w:rsid w:val="00D232DF"/>
    <w:rsid w:val="00D23416"/>
    <w:rsid w:val="00D236C1"/>
    <w:rsid w:val="00D24B93"/>
    <w:rsid w:val="00D24CCE"/>
    <w:rsid w:val="00D251F5"/>
    <w:rsid w:val="00D252AD"/>
    <w:rsid w:val="00D2593A"/>
    <w:rsid w:val="00D2595E"/>
    <w:rsid w:val="00D26216"/>
    <w:rsid w:val="00D266A2"/>
    <w:rsid w:val="00D26F16"/>
    <w:rsid w:val="00D27374"/>
    <w:rsid w:val="00D278F5"/>
    <w:rsid w:val="00D300BD"/>
    <w:rsid w:val="00D30393"/>
    <w:rsid w:val="00D31287"/>
    <w:rsid w:val="00D31778"/>
    <w:rsid w:val="00D326CA"/>
    <w:rsid w:val="00D32B3B"/>
    <w:rsid w:val="00D33369"/>
    <w:rsid w:val="00D35039"/>
    <w:rsid w:val="00D35601"/>
    <w:rsid w:val="00D36674"/>
    <w:rsid w:val="00D37835"/>
    <w:rsid w:val="00D37A6F"/>
    <w:rsid w:val="00D4076E"/>
    <w:rsid w:val="00D44479"/>
    <w:rsid w:val="00D455EE"/>
    <w:rsid w:val="00D462B8"/>
    <w:rsid w:val="00D46D05"/>
    <w:rsid w:val="00D501D3"/>
    <w:rsid w:val="00D5062D"/>
    <w:rsid w:val="00D50BB0"/>
    <w:rsid w:val="00D52015"/>
    <w:rsid w:val="00D52623"/>
    <w:rsid w:val="00D5267F"/>
    <w:rsid w:val="00D529E5"/>
    <w:rsid w:val="00D52B29"/>
    <w:rsid w:val="00D5409E"/>
    <w:rsid w:val="00D540E7"/>
    <w:rsid w:val="00D54674"/>
    <w:rsid w:val="00D5477B"/>
    <w:rsid w:val="00D553F0"/>
    <w:rsid w:val="00D55F59"/>
    <w:rsid w:val="00D55F6C"/>
    <w:rsid w:val="00D60445"/>
    <w:rsid w:val="00D60AF5"/>
    <w:rsid w:val="00D61299"/>
    <w:rsid w:val="00D61D11"/>
    <w:rsid w:val="00D658FD"/>
    <w:rsid w:val="00D709B0"/>
    <w:rsid w:val="00D70B78"/>
    <w:rsid w:val="00D71184"/>
    <w:rsid w:val="00D72884"/>
    <w:rsid w:val="00D73298"/>
    <w:rsid w:val="00D73AF5"/>
    <w:rsid w:val="00D73D35"/>
    <w:rsid w:val="00D7423B"/>
    <w:rsid w:val="00D7461B"/>
    <w:rsid w:val="00D74750"/>
    <w:rsid w:val="00D747D4"/>
    <w:rsid w:val="00D755D8"/>
    <w:rsid w:val="00D75686"/>
    <w:rsid w:val="00D756CE"/>
    <w:rsid w:val="00D757DF"/>
    <w:rsid w:val="00D75EE4"/>
    <w:rsid w:val="00D777B4"/>
    <w:rsid w:val="00D8084E"/>
    <w:rsid w:val="00D8116A"/>
    <w:rsid w:val="00D81378"/>
    <w:rsid w:val="00D8198B"/>
    <w:rsid w:val="00D81C7A"/>
    <w:rsid w:val="00D824B8"/>
    <w:rsid w:val="00D825DB"/>
    <w:rsid w:val="00D82E16"/>
    <w:rsid w:val="00D83A75"/>
    <w:rsid w:val="00D85BC3"/>
    <w:rsid w:val="00D8632C"/>
    <w:rsid w:val="00D875FE"/>
    <w:rsid w:val="00D876E4"/>
    <w:rsid w:val="00D879A7"/>
    <w:rsid w:val="00D87BB7"/>
    <w:rsid w:val="00D902C0"/>
    <w:rsid w:val="00D908CA"/>
    <w:rsid w:val="00D90BF3"/>
    <w:rsid w:val="00D90D7C"/>
    <w:rsid w:val="00D90F21"/>
    <w:rsid w:val="00D91350"/>
    <w:rsid w:val="00D93C29"/>
    <w:rsid w:val="00D93FFA"/>
    <w:rsid w:val="00D9463E"/>
    <w:rsid w:val="00D94C64"/>
    <w:rsid w:val="00D950A7"/>
    <w:rsid w:val="00D9580C"/>
    <w:rsid w:val="00D959B7"/>
    <w:rsid w:val="00D961B4"/>
    <w:rsid w:val="00D967C2"/>
    <w:rsid w:val="00DA014B"/>
    <w:rsid w:val="00DA06CF"/>
    <w:rsid w:val="00DA143E"/>
    <w:rsid w:val="00DA14C4"/>
    <w:rsid w:val="00DA1960"/>
    <w:rsid w:val="00DA24A6"/>
    <w:rsid w:val="00DA2CF2"/>
    <w:rsid w:val="00DA2D75"/>
    <w:rsid w:val="00DA2FC7"/>
    <w:rsid w:val="00DA3158"/>
    <w:rsid w:val="00DA32B7"/>
    <w:rsid w:val="00DA3349"/>
    <w:rsid w:val="00DA3E9D"/>
    <w:rsid w:val="00DA3FEC"/>
    <w:rsid w:val="00DA4171"/>
    <w:rsid w:val="00DA4B7F"/>
    <w:rsid w:val="00DA583E"/>
    <w:rsid w:val="00DA5929"/>
    <w:rsid w:val="00DA6DC4"/>
    <w:rsid w:val="00DA7625"/>
    <w:rsid w:val="00DA7C80"/>
    <w:rsid w:val="00DB0320"/>
    <w:rsid w:val="00DB0ACC"/>
    <w:rsid w:val="00DB2907"/>
    <w:rsid w:val="00DB46DD"/>
    <w:rsid w:val="00DB4DA9"/>
    <w:rsid w:val="00DB5A75"/>
    <w:rsid w:val="00DB5E68"/>
    <w:rsid w:val="00DB7B1C"/>
    <w:rsid w:val="00DB7F81"/>
    <w:rsid w:val="00DC0369"/>
    <w:rsid w:val="00DC1472"/>
    <w:rsid w:val="00DC23DE"/>
    <w:rsid w:val="00DC31A9"/>
    <w:rsid w:val="00DC3492"/>
    <w:rsid w:val="00DC3561"/>
    <w:rsid w:val="00DC37F5"/>
    <w:rsid w:val="00DC59C9"/>
    <w:rsid w:val="00DC6267"/>
    <w:rsid w:val="00DC7434"/>
    <w:rsid w:val="00DC7924"/>
    <w:rsid w:val="00DD0AC7"/>
    <w:rsid w:val="00DD13F8"/>
    <w:rsid w:val="00DD1790"/>
    <w:rsid w:val="00DD222C"/>
    <w:rsid w:val="00DD27A9"/>
    <w:rsid w:val="00DD2BAB"/>
    <w:rsid w:val="00DD2FCE"/>
    <w:rsid w:val="00DD37C6"/>
    <w:rsid w:val="00DD45FE"/>
    <w:rsid w:val="00DD500D"/>
    <w:rsid w:val="00DD52E3"/>
    <w:rsid w:val="00DD650C"/>
    <w:rsid w:val="00DD6F1D"/>
    <w:rsid w:val="00DE03DD"/>
    <w:rsid w:val="00DE04A4"/>
    <w:rsid w:val="00DE1370"/>
    <w:rsid w:val="00DE1B4F"/>
    <w:rsid w:val="00DE1BCF"/>
    <w:rsid w:val="00DE1FEC"/>
    <w:rsid w:val="00DE2574"/>
    <w:rsid w:val="00DE2729"/>
    <w:rsid w:val="00DE2C9E"/>
    <w:rsid w:val="00DE346B"/>
    <w:rsid w:val="00DE3A86"/>
    <w:rsid w:val="00DE3AA3"/>
    <w:rsid w:val="00DE530D"/>
    <w:rsid w:val="00DE57A8"/>
    <w:rsid w:val="00DE5F73"/>
    <w:rsid w:val="00DE6195"/>
    <w:rsid w:val="00DE670E"/>
    <w:rsid w:val="00DE672B"/>
    <w:rsid w:val="00DE6868"/>
    <w:rsid w:val="00DE68E0"/>
    <w:rsid w:val="00DE7660"/>
    <w:rsid w:val="00DE7FEF"/>
    <w:rsid w:val="00DF0746"/>
    <w:rsid w:val="00DF122E"/>
    <w:rsid w:val="00DF1A67"/>
    <w:rsid w:val="00DF2160"/>
    <w:rsid w:val="00DF2394"/>
    <w:rsid w:val="00DF3156"/>
    <w:rsid w:val="00DF4CED"/>
    <w:rsid w:val="00DF4F67"/>
    <w:rsid w:val="00DF577D"/>
    <w:rsid w:val="00DF6309"/>
    <w:rsid w:val="00DF6BA9"/>
    <w:rsid w:val="00DF76A5"/>
    <w:rsid w:val="00E0000C"/>
    <w:rsid w:val="00E0002E"/>
    <w:rsid w:val="00E000B3"/>
    <w:rsid w:val="00E0097E"/>
    <w:rsid w:val="00E01012"/>
    <w:rsid w:val="00E013EA"/>
    <w:rsid w:val="00E01647"/>
    <w:rsid w:val="00E01DE0"/>
    <w:rsid w:val="00E02AE2"/>
    <w:rsid w:val="00E03069"/>
    <w:rsid w:val="00E0336E"/>
    <w:rsid w:val="00E03698"/>
    <w:rsid w:val="00E0369E"/>
    <w:rsid w:val="00E038EA"/>
    <w:rsid w:val="00E03970"/>
    <w:rsid w:val="00E039E8"/>
    <w:rsid w:val="00E0463B"/>
    <w:rsid w:val="00E04E54"/>
    <w:rsid w:val="00E05544"/>
    <w:rsid w:val="00E05710"/>
    <w:rsid w:val="00E0573B"/>
    <w:rsid w:val="00E066C1"/>
    <w:rsid w:val="00E07E20"/>
    <w:rsid w:val="00E10C3A"/>
    <w:rsid w:val="00E10FEB"/>
    <w:rsid w:val="00E12000"/>
    <w:rsid w:val="00E12513"/>
    <w:rsid w:val="00E12940"/>
    <w:rsid w:val="00E12F6A"/>
    <w:rsid w:val="00E13428"/>
    <w:rsid w:val="00E138AF"/>
    <w:rsid w:val="00E13C6D"/>
    <w:rsid w:val="00E14CB5"/>
    <w:rsid w:val="00E16339"/>
    <w:rsid w:val="00E16B99"/>
    <w:rsid w:val="00E16FDF"/>
    <w:rsid w:val="00E17E5F"/>
    <w:rsid w:val="00E20690"/>
    <w:rsid w:val="00E21FC8"/>
    <w:rsid w:val="00E22B0D"/>
    <w:rsid w:val="00E22E82"/>
    <w:rsid w:val="00E2348F"/>
    <w:rsid w:val="00E23767"/>
    <w:rsid w:val="00E23AA4"/>
    <w:rsid w:val="00E247D5"/>
    <w:rsid w:val="00E24A17"/>
    <w:rsid w:val="00E25B85"/>
    <w:rsid w:val="00E26CFB"/>
    <w:rsid w:val="00E27946"/>
    <w:rsid w:val="00E30473"/>
    <w:rsid w:val="00E30C4C"/>
    <w:rsid w:val="00E313BE"/>
    <w:rsid w:val="00E31782"/>
    <w:rsid w:val="00E31F86"/>
    <w:rsid w:val="00E33683"/>
    <w:rsid w:val="00E33FA1"/>
    <w:rsid w:val="00E34572"/>
    <w:rsid w:val="00E34C35"/>
    <w:rsid w:val="00E35096"/>
    <w:rsid w:val="00E35208"/>
    <w:rsid w:val="00E354F2"/>
    <w:rsid w:val="00E35798"/>
    <w:rsid w:val="00E35CF9"/>
    <w:rsid w:val="00E35F8D"/>
    <w:rsid w:val="00E36012"/>
    <w:rsid w:val="00E36D65"/>
    <w:rsid w:val="00E405F5"/>
    <w:rsid w:val="00E40D54"/>
    <w:rsid w:val="00E417E7"/>
    <w:rsid w:val="00E41CCF"/>
    <w:rsid w:val="00E43140"/>
    <w:rsid w:val="00E442D5"/>
    <w:rsid w:val="00E44C84"/>
    <w:rsid w:val="00E44C88"/>
    <w:rsid w:val="00E44F89"/>
    <w:rsid w:val="00E4513E"/>
    <w:rsid w:val="00E460BA"/>
    <w:rsid w:val="00E46769"/>
    <w:rsid w:val="00E47680"/>
    <w:rsid w:val="00E513C0"/>
    <w:rsid w:val="00E51C1E"/>
    <w:rsid w:val="00E52498"/>
    <w:rsid w:val="00E528B0"/>
    <w:rsid w:val="00E52A5D"/>
    <w:rsid w:val="00E531EB"/>
    <w:rsid w:val="00E53B44"/>
    <w:rsid w:val="00E5413C"/>
    <w:rsid w:val="00E5546E"/>
    <w:rsid w:val="00E56B7E"/>
    <w:rsid w:val="00E618C4"/>
    <w:rsid w:val="00E628C5"/>
    <w:rsid w:val="00E62BB5"/>
    <w:rsid w:val="00E63251"/>
    <w:rsid w:val="00E64F69"/>
    <w:rsid w:val="00E655E5"/>
    <w:rsid w:val="00E658C0"/>
    <w:rsid w:val="00E66952"/>
    <w:rsid w:val="00E671CD"/>
    <w:rsid w:val="00E6774B"/>
    <w:rsid w:val="00E707E2"/>
    <w:rsid w:val="00E719E3"/>
    <w:rsid w:val="00E72AD1"/>
    <w:rsid w:val="00E72D8E"/>
    <w:rsid w:val="00E72EDC"/>
    <w:rsid w:val="00E7325C"/>
    <w:rsid w:val="00E73959"/>
    <w:rsid w:val="00E73AD4"/>
    <w:rsid w:val="00E73C3A"/>
    <w:rsid w:val="00E740BA"/>
    <w:rsid w:val="00E74294"/>
    <w:rsid w:val="00E7447B"/>
    <w:rsid w:val="00E7478B"/>
    <w:rsid w:val="00E74BCE"/>
    <w:rsid w:val="00E74D38"/>
    <w:rsid w:val="00E752FD"/>
    <w:rsid w:val="00E757EB"/>
    <w:rsid w:val="00E75889"/>
    <w:rsid w:val="00E759FE"/>
    <w:rsid w:val="00E76DA6"/>
    <w:rsid w:val="00E771A7"/>
    <w:rsid w:val="00E80A11"/>
    <w:rsid w:val="00E811C2"/>
    <w:rsid w:val="00E8132D"/>
    <w:rsid w:val="00E81E30"/>
    <w:rsid w:val="00E82DA3"/>
    <w:rsid w:val="00E8479C"/>
    <w:rsid w:val="00E84DB1"/>
    <w:rsid w:val="00E85492"/>
    <w:rsid w:val="00E85F50"/>
    <w:rsid w:val="00E8686F"/>
    <w:rsid w:val="00E87443"/>
    <w:rsid w:val="00E87BBD"/>
    <w:rsid w:val="00E87BF3"/>
    <w:rsid w:val="00E90E90"/>
    <w:rsid w:val="00E930EB"/>
    <w:rsid w:val="00E931F2"/>
    <w:rsid w:val="00E93339"/>
    <w:rsid w:val="00E9392F"/>
    <w:rsid w:val="00E9396E"/>
    <w:rsid w:val="00E94C6B"/>
    <w:rsid w:val="00E971FF"/>
    <w:rsid w:val="00E97904"/>
    <w:rsid w:val="00E9791B"/>
    <w:rsid w:val="00E97F6F"/>
    <w:rsid w:val="00EA0C23"/>
    <w:rsid w:val="00EA1F21"/>
    <w:rsid w:val="00EA2491"/>
    <w:rsid w:val="00EA26D1"/>
    <w:rsid w:val="00EA2A5E"/>
    <w:rsid w:val="00EA386E"/>
    <w:rsid w:val="00EA399C"/>
    <w:rsid w:val="00EA3C38"/>
    <w:rsid w:val="00EA3ED0"/>
    <w:rsid w:val="00EA5647"/>
    <w:rsid w:val="00EA6850"/>
    <w:rsid w:val="00EA6915"/>
    <w:rsid w:val="00EA6952"/>
    <w:rsid w:val="00EA771C"/>
    <w:rsid w:val="00EA773C"/>
    <w:rsid w:val="00EA7A3F"/>
    <w:rsid w:val="00EB06CE"/>
    <w:rsid w:val="00EB09A1"/>
    <w:rsid w:val="00EB0C0A"/>
    <w:rsid w:val="00EB172C"/>
    <w:rsid w:val="00EB24C7"/>
    <w:rsid w:val="00EB2F06"/>
    <w:rsid w:val="00EB30D3"/>
    <w:rsid w:val="00EB37DE"/>
    <w:rsid w:val="00EB381F"/>
    <w:rsid w:val="00EB38D7"/>
    <w:rsid w:val="00EB41E4"/>
    <w:rsid w:val="00EB4953"/>
    <w:rsid w:val="00EB49D9"/>
    <w:rsid w:val="00EB4DF8"/>
    <w:rsid w:val="00EB4F1D"/>
    <w:rsid w:val="00EB5831"/>
    <w:rsid w:val="00EB655B"/>
    <w:rsid w:val="00EB6CC1"/>
    <w:rsid w:val="00EB6E33"/>
    <w:rsid w:val="00EB72A6"/>
    <w:rsid w:val="00EB7F06"/>
    <w:rsid w:val="00EC048B"/>
    <w:rsid w:val="00EC0C8C"/>
    <w:rsid w:val="00EC207F"/>
    <w:rsid w:val="00EC267D"/>
    <w:rsid w:val="00EC2B69"/>
    <w:rsid w:val="00EC2BF6"/>
    <w:rsid w:val="00EC2DAD"/>
    <w:rsid w:val="00EC306E"/>
    <w:rsid w:val="00EC3BF9"/>
    <w:rsid w:val="00EC59E1"/>
    <w:rsid w:val="00EC61ED"/>
    <w:rsid w:val="00EC7DAC"/>
    <w:rsid w:val="00EC7DBF"/>
    <w:rsid w:val="00ED03B9"/>
    <w:rsid w:val="00ED0407"/>
    <w:rsid w:val="00ED0BDC"/>
    <w:rsid w:val="00ED0BEA"/>
    <w:rsid w:val="00ED12A8"/>
    <w:rsid w:val="00ED1D48"/>
    <w:rsid w:val="00ED1D9F"/>
    <w:rsid w:val="00ED1F72"/>
    <w:rsid w:val="00ED25F7"/>
    <w:rsid w:val="00ED29BD"/>
    <w:rsid w:val="00ED3094"/>
    <w:rsid w:val="00ED3C22"/>
    <w:rsid w:val="00ED499F"/>
    <w:rsid w:val="00ED4BC6"/>
    <w:rsid w:val="00ED4E8C"/>
    <w:rsid w:val="00ED5F37"/>
    <w:rsid w:val="00ED6032"/>
    <w:rsid w:val="00ED7FAE"/>
    <w:rsid w:val="00EE05A3"/>
    <w:rsid w:val="00EE0E37"/>
    <w:rsid w:val="00EE1156"/>
    <w:rsid w:val="00EE2A05"/>
    <w:rsid w:val="00EE32DB"/>
    <w:rsid w:val="00EE3AB5"/>
    <w:rsid w:val="00EE5494"/>
    <w:rsid w:val="00EE5C8E"/>
    <w:rsid w:val="00EE5F1E"/>
    <w:rsid w:val="00EE5F4C"/>
    <w:rsid w:val="00EE60DC"/>
    <w:rsid w:val="00EE6C3F"/>
    <w:rsid w:val="00EF1B65"/>
    <w:rsid w:val="00EF3087"/>
    <w:rsid w:val="00EF314D"/>
    <w:rsid w:val="00EF392B"/>
    <w:rsid w:val="00EF3A3F"/>
    <w:rsid w:val="00EF43B2"/>
    <w:rsid w:val="00EF4C4A"/>
    <w:rsid w:val="00EF55DB"/>
    <w:rsid w:val="00EF5930"/>
    <w:rsid w:val="00EF593F"/>
    <w:rsid w:val="00EF5F42"/>
    <w:rsid w:val="00EF62D5"/>
    <w:rsid w:val="00EF6399"/>
    <w:rsid w:val="00EF769E"/>
    <w:rsid w:val="00F00D3C"/>
    <w:rsid w:val="00F01579"/>
    <w:rsid w:val="00F01E2F"/>
    <w:rsid w:val="00F02456"/>
    <w:rsid w:val="00F02D46"/>
    <w:rsid w:val="00F03E34"/>
    <w:rsid w:val="00F04023"/>
    <w:rsid w:val="00F04AE0"/>
    <w:rsid w:val="00F05A1E"/>
    <w:rsid w:val="00F0687F"/>
    <w:rsid w:val="00F06DB1"/>
    <w:rsid w:val="00F06DF9"/>
    <w:rsid w:val="00F0710D"/>
    <w:rsid w:val="00F0746C"/>
    <w:rsid w:val="00F07A93"/>
    <w:rsid w:val="00F10611"/>
    <w:rsid w:val="00F10984"/>
    <w:rsid w:val="00F11321"/>
    <w:rsid w:val="00F12489"/>
    <w:rsid w:val="00F12F1D"/>
    <w:rsid w:val="00F1327A"/>
    <w:rsid w:val="00F132F8"/>
    <w:rsid w:val="00F1425E"/>
    <w:rsid w:val="00F14D13"/>
    <w:rsid w:val="00F2047D"/>
    <w:rsid w:val="00F20EBF"/>
    <w:rsid w:val="00F211B3"/>
    <w:rsid w:val="00F212BC"/>
    <w:rsid w:val="00F21EFC"/>
    <w:rsid w:val="00F223B5"/>
    <w:rsid w:val="00F23851"/>
    <w:rsid w:val="00F23A31"/>
    <w:rsid w:val="00F23EB8"/>
    <w:rsid w:val="00F24263"/>
    <w:rsid w:val="00F2448D"/>
    <w:rsid w:val="00F247F7"/>
    <w:rsid w:val="00F25037"/>
    <w:rsid w:val="00F257BC"/>
    <w:rsid w:val="00F2598B"/>
    <w:rsid w:val="00F25BB0"/>
    <w:rsid w:val="00F2649E"/>
    <w:rsid w:val="00F2703A"/>
    <w:rsid w:val="00F2710A"/>
    <w:rsid w:val="00F30334"/>
    <w:rsid w:val="00F30808"/>
    <w:rsid w:val="00F30A78"/>
    <w:rsid w:val="00F30BBB"/>
    <w:rsid w:val="00F3119D"/>
    <w:rsid w:val="00F31277"/>
    <w:rsid w:val="00F314DA"/>
    <w:rsid w:val="00F31620"/>
    <w:rsid w:val="00F3185B"/>
    <w:rsid w:val="00F3186D"/>
    <w:rsid w:val="00F322CB"/>
    <w:rsid w:val="00F3274B"/>
    <w:rsid w:val="00F328E4"/>
    <w:rsid w:val="00F33E1B"/>
    <w:rsid w:val="00F33F3D"/>
    <w:rsid w:val="00F34150"/>
    <w:rsid w:val="00F34A97"/>
    <w:rsid w:val="00F34B61"/>
    <w:rsid w:val="00F34B8A"/>
    <w:rsid w:val="00F34FE8"/>
    <w:rsid w:val="00F354E5"/>
    <w:rsid w:val="00F35882"/>
    <w:rsid w:val="00F36CFE"/>
    <w:rsid w:val="00F36F13"/>
    <w:rsid w:val="00F37966"/>
    <w:rsid w:val="00F4097B"/>
    <w:rsid w:val="00F41B76"/>
    <w:rsid w:val="00F41D88"/>
    <w:rsid w:val="00F42A76"/>
    <w:rsid w:val="00F42F41"/>
    <w:rsid w:val="00F432D1"/>
    <w:rsid w:val="00F4418B"/>
    <w:rsid w:val="00F441D8"/>
    <w:rsid w:val="00F45FEC"/>
    <w:rsid w:val="00F46296"/>
    <w:rsid w:val="00F46AF7"/>
    <w:rsid w:val="00F46D14"/>
    <w:rsid w:val="00F4780E"/>
    <w:rsid w:val="00F47A61"/>
    <w:rsid w:val="00F50FBD"/>
    <w:rsid w:val="00F5387C"/>
    <w:rsid w:val="00F54EA1"/>
    <w:rsid w:val="00F55389"/>
    <w:rsid w:val="00F554CC"/>
    <w:rsid w:val="00F55864"/>
    <w:rsid w:val="00F5597D"/>
    <w:rsid w:val="00F55D7A"/>
    <w:rsid w:val="00F560EB"/>
    <w:rsid w:val="00F56960"/>
    <w:rsid w:val="00F57F8F"/>
    <w:rsid w:val="00F60049"/>
    <w:rsid w:val="00F600E8"/>
    <w:rsid w:val="00F61C6A"/>
    <w:rsid w:val="00F61CFB"/>
    <w:rsid w:val="00F624FC"/>
    <w:rsid w:val="00F62C6C"/>
    <w:rsid w:val="00F62EB3"/>
    <w:rsid w:val="00F64AAF"/>
    <w:rsid w:val="00F64CE1"/>
    <w:rsid w:val="00F65A5E"/>
    <w:rsid w:val="00F66D9F"/>
    <w:rsid w:val="00F67327"/>
    <w:rsid w:val="00F6755A"/>
    <w:rsid w:val="00F67BB2"/>
    <w:rsid w:val="00F7003F"/>
    <w:rsid w:val="00F70A55"/>
    <w:rsid w:val="00F71395"/>
    <w:rsid w:val="00F713CF"/>
    <w:rsid w:val="00F72213"/>
    <w:rsid w:val="00F72913"/>
    <w:rsid w:val="00F734F2"/>
    <w:rsid w:val="00F74268"/>
    <w:rsid w:val="00F74334"/>
    <w:rsid w:val="00F74F9C"/>
    <w:rsid w:val="00F76DF4"/>
    <w:rsid w:val="00F77204"/>
    <w:rsid w:val="00F774B9"/>
    <w:rsid w:val="00F77C72"/>
    <w:rsid w:val="00F81CF1"/>
    <w:rsid w:val="00F837DB"/>
    <w:rsid w:val="00F839F6"/>
    <w:rsid w:val="00F83AE0"/>
    <w:rsid w:val="00F83AE4"/>
    <w:rsid w:val="00F83C59"/>
    <w:rsid w:val="00F844E7"/>
    <w:rsid w:val="00F851E6"/>
    <w:rsid w:val="00F85BE6"/>
    <w:rsid w:val="00F85D95"/>
    <w:rsid w:val="00F862B5"/>
    <w:rsid w:val="00F8648E"/>
    <w:rsid w:val="00F86B4F"/>
    <w:rsid w:val="00F90C1D"/>
    <w:rsid w:val="00F91664"/>
    <w:rsid w:val="00F91DA4"/>
    <w:rsid w:val="00F91F1A"/>
    <w:rsid w:val="00F91FA5"/>
    <w:rsid w:val="00F9207F"/>
    <w:rsid w:val="00F9271C"/>
    <w:rsid w:val="00F93679"/>
    <w:rsid w:val="00F94865"/>
    <w:rsid w:val="00F94ABF"/>
    <w:rsid w:val="00F9520D"/>
    <w:rsid w:val="00F95922"/>
    <w:rsid w:val="00F95AB3"/>
    <w:rsid w:val="00F97F33"/>
    <w:rsid w:val="00F97F67"/>
    <w:rsid w:val="00FA020B"/>
    <w:rsid w:val="00FA08A4"/>
    <w:rsid w:val="00FA10CA"/>
    <w:rsid w:val="00FA1903"/>
    <w:rsid w:val="00FA1C90"/>
    <w:rsid w:val="00FA1CBF"/>
    <w:rsid w:val="00FA1E7A"/>
    <w:rsid w:val="00FA1FF8"/>
    <w:rsid w:val="00FA251E"/>
    <w:rsid w:val="00FA280E"/>
    <w:rsid w:val="00FA2B62"/>
    <w:rsid w:val="00FA4B28"/>
    <w:rsid w:val="00FA4BF8"/>
    <w:rsid w:val="00FA55F1"/>
    <w:rsid w:val="00FA6156"/>
    <w:rsid w:val="00FA676F"/>
    <w:rsid w:val="00FA716C"/>
    <w:rsid w:val="00FA73FE"/>
    <w:rsid w:val="00FA754F"/>
    <w:rsid w:val="00FA77B0"/>
    <w:rsid w:val="00FB052D"/>
    <w:rsid w:val="00FB055C"/>
    <w:rsid w:val="00FB081A"/>
    <w:rsid w:val="00FB0F03"/>
    <w:rsid w:val="00FB1030"/>
    <w:rsid w:val="00FB1EE0"/>
    <w:rsid w:val="00FB1EFF"/>
    <w:rsid w:val="00FB2546"/>
    <w:rsid w:val="00FB256E"/>
    <w:rsid w:val="00FB262E"/>
    <w:rsid w:val="00FB273D"/>
    <w:rsid w:val="00FB35D1"/>
    <w:rsid w:val="00FB36D4"/>
    <w:rsid w:val="00FB3817"/>
    <w:rsid w:val="00FB396F"/>
    <w:rsid w:val="00FB3BAD"/>
    <w:rsid w:val="00FB3DE2"/>
    <w:rsid w:val="00FB3DF5"/>
    <w:rsid w:val="00FB3EC3"/>
    <w:rsid w:val="00FB4436"/>
    <w:rsid w:val="00FB4BC2"/>
    <w:rsid w:val="00FB4F62"/>
    <w:rsid w:val="00FB4FE7"/>
    <w:rsid w:val="00FB5276"/>
    <w:rsid w:val="00FB5AAB"/>
    <w:rsid w:val="00FB5E27"/>
    <w:rsid w:val="00FB5F58"/>
    <w:rsid w:val="00FB6048"/>
    <w:rsid w:val="00FB6A60"/>
    <w:rsid w:val="00FB709E"/>
    <w:rsid w:val="00FC00AD"/>
    <w:rsid w:val="00FC02A7"/>
    <w:rsid w:val="00FC0A81"/>
    <w:rsid w:val="00FC1013"/>
    <w:rsid w:val="00FC1F12"/>
    <w:rsid w:val="00FC1F24"/>
    <w:rsid w:val="00FC28F2"/>
    <w:rsid w:val="00FC2BF6"/>
    <w:rsid w:val="00FC380D"/>
    <w:rsid w:val="00FC3A53"/>
    <w:rsid w:val="00FC55D6"/>
    <w:rsid w:val="00FC55E7"/>
    <w:rsid w:val="00FC675B"/>
    <w:rsid w:val="00FC6955"/>
    <w:rsid w:val="00FD0153"/>
    <w:rsid w:val="00FD0B1A"/>
    <w:rsid w:val="00FD0CC2"/>
    <w:rsid w:val="00FD1E91"/>
    <w:rsid w:val="00FD1F12"/>
    <w:rsid w:val="00FD27CE"/>
    <w:rsid w:val="00FD4426"/>
    <w:rsid w:val="00FD5461"/>
    <w:rsid w:val="00FD566C"/>
    <w:rsid w:val="00FD5AC3"/>
    <w:rsid w:val="00FD643B"/>
    <w:rsid w:val="00FD766B"/>
    <w:rsid w:val="00FD7D84"/>
    <w:rsid w:val="00FE10C3"/>
    <w:rsid w:val="00FE111F"/>
    <w:rsid w:val="00FE1AF2"/>
    <w:rsid w:val="00FE2918"/>
    <w:rsid w:val="00FE3BD0"/>
    <w:rsid w:val="00FE3F51"/>
    <w:rsid w:val="00FE51F8"/>
    <w:rsid w:val="00FE536C"/>
    <w:rsid w:val="00FE5AB9"/>
    <w:rsid w:val="00FE5F8D"/>
    <w:rsid w:val="00FE6B4D"/>
    <w:rsid w:val="00FE762F"/>
    <w:rsid w:val="00FE7AAA"/>
    <w:rsid w:val="00FE7E8A"/>
    <w:rsid w:val="00FF0103"/>
    <w:rsid w:val="00FF03E0"/>
    <w:rsid w:val="00FF225F"/>
    <w:rsid w:val="00FF26EF"/>
    <w:rsid w:val="00FF2716"/>
    <w:rsid w:val="00FF384D"/>
    <w:rsid w:val="00FF45C8"/>
    <w:rsid w:val="00FF4A49"/>
    <w:rsid w:val="00FF5095"/>
    <w:rsid w:val="00FF56DC"/>
    <w:rsid w:val="00FF7924"/>
    <w:rsid w:val="00FF7F38"/>
    <w:rsid w:val="04F338C5"/>
    <w:rsid w:val="1188A907"/>
    <w:rsid w:val="1A9CE69B"/>
    <w:rsid w:val="2164E918"/>
    <w:rsid w:val="234128F7"/>
    <w:rsid w:val="24693E7F"/>
    <w:rsid w:val="34A25C62"/>
    <w:rsid w:val="5BD65315"/>
    <w:rsid w:val="5F70BCE2"/>
    <w:rsid w:val="749BBBEE"/>
    <w:rsid w:val="7DEA9D8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7FE86D"/>
  <w15:chartTrackingRefBased/>
  <w15:docId w15:val="{20BE3F26-71F9-4FB6-A5C0-E08147AC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0BD"/>
    <w:rPr>
      <w:rFonts w:ascii="Noto Sans Light" w:eastAsia="Times New Roman" w:hAnsi="Noto Sans Light"/>
      <w:sz w:val="22"/>
      <w:szCs w:val="24"/>
      <w:lang w:eastAsia="de-DE"/>
    </w:rPr>
  </w:style>
  <w:style w:type="paragraph" w:styleId="berschrift1">
    <w:name w:val="heading 1"/>
    <w:aliases w:val="Heading 1"/>
    <w:basedOn w:val="Standard"/>
    <w:next w:val="Body0"/>
    <w:link w:val="berschrift1Zchn"/>
    <w:uiPriority w:val="9"/>
    <w:qFormat/>
    <w:rsid w:val="00BF00BD"/>
    <w:pPr>
      <w:keepNext/>
      <w:keepLines/>
      <w:pBdr>
        <w:bottom w:val="single" w:sz="12" w:space="1" w:color="808080" w:themeColor="background1" w:themeShade="80"/>
      </w:pBdr>
      <w:spacing w:before="360" w:after="120"/>
      <w:ind w:left="-794"/>
      <w:outlineLvl w:val="0"/>
    </w:pPr>
    <w:rPr>
      <w:rFonts w:ascii="Noto Sans" w:eastAsiaTheme="majorEastAsia" w:hAnsi="Noto Sans" w:cstheme="majorBidi"/>
      <w:color w:val="000000" w:themeColor="text1"/>
      <w:sz w:val="30"/>
      <w:szCs w:val="32"/>
    </w:rPr>
  </w:style>
  <w:style w:type="paragraph" w:styleId="berschrift2">
    <w:name w:val="heading 2"/>
    <w:aliases w:val="Heading 2"/>
    <w:basedOn w:val="berschrift1"/>
    <w:next w:val="Standard"/>
    <w:link w:val="berschrift2Zchn"/>
    <w:uiPriority w:val="9"/>
    <w:unhideWhenUsed/>
    <w:qFormat/>
    <w:rsid w:val="00BF00BD"/>
    <w:pPr>
      <w:ind w:left="0"/>
      <w:outlineLvl w:val="1"/>
    </w:pPr>
    <w:rPr>
      <w:rFonts w:ascii="Noto Sans Light" w:hAnsi="Noto Sans Light"/>
      <w:sz w:val="28"/>
      <w:szCs w:val="26"/>
    </w:rPr>
  </w:style>
  <w:style w:type="character" w:default="1" w:styleId="Absatz-Standardschriftart">
    <w:name w:val="Default Paragraph Font"/>
    <w:uiPriority w:val="1"/>
    <w:semiHidden/>
    <w:unhideWhenUsed/>
    <w:rsid w:val="00BF00B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F00BD"/>
  </w:style>
  <w:style w:type="paragraph" w:customStyle="1" w:styleId="Body0">
    <w:name w:val="Body 0"/>
    <w:basedOn w:val="Standard"/>
    <w:link w:val="Body0Zchn"/>
    <w:qFormat/>
    <w:rsid w:val="00BF00BD"/>
    <w:pPr>
      <w:spacing w:before="60" w:line="210" w:lineRule="atLeast"/>
    </w:pPr>
    <w:rPr>
      <w:szCs w:val="20"/>
    </w:rPr>
  </w:style>
  <w:style w:type="paragraph" w:customStyle="1" w:styleId="Body1">
    <w:name w:val="Body 1"/>
    <w:basedOn w:val="Body0"/>
    <w:rsid w:val="00BF00BD"/>
    <w:pPr>
      <w:ind w:left="312"/>
    </w:pPr>
  </w:style>
  <w:style w:type="paragraph" w:customStyle="1" w:styleId="Body2">
    <w:name w:val="Body 2"/>
    <w:basedOn w:val="Body0"/>
    <w:rsid w:val="00BF00BD"/>
    <w:pPr>
      <w:spacing w:before="40"/>
      <w:ind w:left="624"/>
    </w:pPr>
  </w:style>
  <w:style w:type="paragraph" w:customStyle="1" w:styleId="BodyInfo">
    <w:name w:val="Body Info"/>
    <w:basedOn w:val="Standard"/>
    <w:semiHidden/>
    <w:rsid w:val="00BF00BD"/>
    <w:pPr>
      <w:spacing w:before="40" w:after="60" w:line="210" w:lineRule="atLeast"/>
      <w:jc w:val="both"/>
    </w:pPr>
    <w:rPr>
      <w:sz w:val="18"/>
      <w:szCs w:val="18"/>
      <w:lang w:eastAsia="en-US"/>
    </w:rPr>
  </w:style>
  <w:style w:type="paragraph" w:customStyle="1" w:styleId="BodyWarning">
    <w:name w:val="Body Warning"/>
    <w:basedOn w:val="Standard"/>
    <w:semiHidden/>
    <w:rsid w:val="00BF00BD"/>
    <w:pPr>
      <w:spacing w:before="40" w:after="60"/>
    </w:pPr>
  </w:style>
  <w:style w:type="paragraph" w:customStyle="1" w:styleId="DocType">
    <w:name w:val="DocType"/>
    <w:basedOn w:val="Body0"/>
    <w:rsid w:val="00BF00BD"/>
    <w:pPr>
      <w:spacing w:before="160" w:line="240" w:lineRule="atLeast"/>
      <w:jc w:val="right"/>
    </w:pPr>
    <w:rPr>
      <w:caps/>
      <w:sz w:val="14"/>
    </w:rPr>
  </w:style>
  <w:style w:type="character" w:customStyle="1" w:styleId="FilenamePathname">
    <w:name w:val="Filename Pathname"/>
    <w:rsid w:val="00BF00BD"/>
    <w:rPr>
      <w:caps/>
      <w:sz w:val="22"/>
    </w:rPr>
  </w:style>
  <w:style w:type="character" w:customStyle="1" w:styleId="Formula">
    <w:name w:val="Formula"/>
    <w:rsid w:val="00BF00BD"/>
    <w:rPr>
      <w:rFonts w:ascii="Times New Roman" w:hAnsi="Times New Roman"/>
      <w:i/>
    </w:rPr>
  </w:style>
  <w:style w:type="paragraph" w:styleId="Funotentext">
    <w:name w:val="footnote text"/>
    <w:basedOn w:val="Standard"/>
    <w:link w:val="FunotentextZchn"/>
    <w:semiHidden/>
    <w:rsid w:val="00BF00BD"/>
    <w:pPr>
      <w:spacing w:after="60" w:line="200" w:lineRule="atLeast"/>
      <w:jc w:val="both"/>
    </w:pPr>
    <w:rPr>
      <w:sz w:val="16"/>
      <w:szCs w:val="18"/>
      <w:lang w:eastAsia="en-US"/>
    </w:rPr>
  </w:style>
  <w:style w:type="character" w:customStyle="1" w:styleId="FunotentextZchn">
    <w:name w:val="Fußnotentext Zchn"/>
    <w:basedOn w:val="Absatz-Standardschriftart"/>
    <w:link w:val="Funotentext"/>
    <w:semiHidden/>
    <w:rsid w:val="00BF00BD"/>
    <w:rPr>
      <w:rFonts w:ascii="Noto Sans Light" w:eastAsia="Times New Roman" w:hAnsi="Noto Sans Light"/>
      <w:sz w:val="16"/>
      <w:szCs w:val="18"/>
    </w:rPr>
  </w:style>
  <w:style w:type="character" w:styleId="Funotenzeichen">
    <w:name w:val="footnote reference"/>
    <w:semiHidden/>
    <w:rsid w:val="00BF00BD"/>
    <w:rPr>
      <w:vertAlign w:val="superscript"/>
    </w:rPr>
  </w:style>
  <w:style w:type="paragraph" w:styleId="Fuzeile">
    <w:name w:val="footer"/>
    <w:basedOn w:val="Standard"/>
    <w:link w:val="FuzeileZchn"/>
    <w:rsid w:val="00BF00BD"/>
    <w:pPr>
      <w:widowControl w:val="0"/>
      <w:tabs>
        <w:tab w:val="right" w:pos="8789"/>
      </w:tabs>
      <w:ind w:left="-794"/>
    </w:pPr>
    <w:rPr>
      <w:color w:val="808080" w:themeColor="background1" w:themeShade="80"/>
      <w:sz w:val="16"/>
      <w:szCs w:val="16"/>
      <w:lang w:eastAsia="en-US"/>
    </w:rPr>
  </w:style>
  <w:style w:type="character" w:customStyle="1" w:styleId="FuzeileZchn">
    <w:name w:val="Fußzeile Zchn"/>
    <w:basedOn w:val="Absatz-Standardschriftart"/>
    <w:link w:val="Fuzeile"/>
    <w:rsid w:val="00BF00BD"/>
    <w:rPr>
      <w:rFonts w:ascii="Noto Sans Light" w:eastAsia="Times New Roman" w:hAnsi="Noto Sans Light"/>
      <w:color w:val="808080" w:themeColor="background1" w:themeShade="80"/>
      <w:sz w:val="16"/>
      <w:szCs w:val="16"/>
    </w:rPr>
  </w:style>
  <w:style w:type="paragraph" w:customStyle="1" w:styleId="Graphics">
    <w:name w:val="Graphics"/>
    <w:basedOn w:val="Standard"/>
    <w:next w:val="Standard"/>
    <w:rsid w:val="00BF00BD"/>
    <w:pPr>
      <w:spacing w:before="180" w:after="60"/>
    </w:pPr>
    <w:rPr>
      <w:sz w:val="18"/>
      <w:szCs w:val="18"/>
      <w:lang w:eastAsia="en-US"/>
    </w:rPr>
  </w:style>
  <w:style w:type="paragraph" w:customStyle="1" w:styleId="GraphicsLabel">
    <w:name w:val="Graphics Label"/>
    <w:basedOn w:val="Standard"/>
    <w:next w:val="Standard"/>
    <w:rsid w:val="00BF00BD"/>
    <w:pPr>
      <w:spacing w:after="120" w:line="210" w:lineRule="atLeast"/>
      <w:ind w:left="1134" w:hanging="1134"/>
      <w:jc w:val="both"/>
    </w:pPr>
    <w:rPr>
      <w:i/>
      <w:sz w:val="20"/>
      <w:szCs w:val="18"/>
      <w:lang w:eastAsia="en-US"/>
    </w:rPr>
  </w:style>
  <w:style w:type="paragraph" w:customStyle="1" w:styleId="GraphicsTabelle">
    <w:name w:val="Graphics Tabelle"/>
    <w:basedOn w:val="Standard"/>
    <w:next w:val="GraphicsLabel"/>
    <w:rsid w:val="00BF00BD"/>
    <w:pPr>
      <w:spacing w:before="80" w:after="60"/>
      <w:jc w:val="right"/>
    </w:pPr>
    <w:rPr>
      <w:sz w:val="18"/>
      <w:szCs w:val="18"/>
      <w:lang w:eastAsia="en-US"/>
    </w:rPr>
  </w:style>
  <w:style w:type="character" w:customStyle="1" w:styleId="GUIElement">
    <w:name w:val="GUI Element"/>
    <w:rsid w:val="00BF00BD"/>
    <w:rPr>
      <w:b/>
    </w:rPr>
  </w:style>
  <w:style w:type="paragraph" w:customStyle="1" w:styleId="HintWarningTip">
    <w:name w:val="Hint Warning Tip"/>
    <w:basedOn w:val="Body0"/>
    <w:qFormat/>
    <w:rsid w:val="00BF00BD"/>
    <w:pPr>
      <w:spacing w:before="100" w:after="100"/>
    </w:pPr>
  </w:style>
  <w:style w:type="character" w:styleId="Hyperlink">
    <w:name w:val="Hyperlink"/>
    <w:rsid w:val="00BF00BD"/>
    <w:rPr>
      <w:color w:val="0000FF"/>
      <w:u w:val="single"/>
    </w:rPr>
  </w:style>
  <w:style w:type="character" w:customStyle="1" w:styleId="Key">
    <w:name w:val="Key"/>
    <w:rsid w:val="00BF00BD"/>
    <w:rPr>
      <w:b w:val="0"/>
      <w:i w:val="0"/>
      <w:caps w:val="0"/>
      <w:smallCaps/>
      <w:noProof/>
    </w:rPr>
  </w:style>
  <w:style w:type="paragraph" w:styleId="Kopfzeile">
    <w:name w:val="header"/>
    <w:basedOn w:val="Standard"/>
    <w:link w:val="KopfzeileZchn"/>
    <w:rsid w:val="00BF00BD"/>
    <w:pPr>
      <w:tabs>
        <w:tab w:val="center" w:pos="4536"/>
        <w:tab w:val="right" w:pos="9072"/>
      </w:tabs>
      <w:ind w:left="-794"/>
    </w:pPr>
  </w:style>
  <w:style w:type="character" w:customStyle="1" w:styleId="KopfzeileZchn">
    <w:name w:val="Kopfzeile Zchn"/>
    <w:basedOn w:val="Absatz-Standardschriftart"/>
    <w:link w:val="Kopfzeile"/>
    <w:rsid w:val="00BF00BD"/>
    <w:rPr>
      <w:rFonts w:ascii="Noto Sans Light" w:eastAsia="Times New Roman" w:hAnsi="Noto Sans Light"/>
      <w:sz w:val="22"/>
      <w:szCs w:val="24"/>
      <w:lang w:eastAsia="de-DE"/>
    </w:rPr>
  </w:style>
  <w:style w:type="paragraph" w:customStyle="1" w:styleId="List0">
    <w:name w:val="List 0"/>
    <w:basedOn w:val="Standard"/>
    <w:qFormat/>
    <w:rsid w:val="00BF00BD"/>
    <w:pPr>
      <w:numPr>
        <w:numId w:val="37"/>
      </w:numPr>
      <w:spacing w:before="60"/>
      <w:ind w:left="312" w:hanging="312"/>
      <w:jc w:val="both"/>
    </w:pPr>
  </w:style>
  <w:style w:type="paragraph" w:customStyle="1" w:styleId="List1">
    <w:name w:val="List 1"/>
    <w:basedOn w:val="List0"/>
    <w:qFormat/>
    <w:rsid w:val="00BF00BD"/>
    <w:pPr>
      <w:ind w:left="624"/>
    </w:pPr>
  </w:style>
  <w:style w:type="paragraph" w:customStyle="1" w:styleId="MainTitle">
    <w:name w:val="MainTitle"/>
    <w:basedOn w:val="Standard"/>
    <w:rsid w:val="00BF00BD"/>
    <w:pPr>
      <w:spacing w:line="360" w:lineRule="auto"/>
    </w:pPr>
    <w:rPr>
      <w:rFonts w:ascii="Noto Sans Medium" w:hAnsi="Noto Sans Medium"/>
      <w:sz w:val="48"/>
      <w:szCs w:val="20"/>
    </w:rPr>
  </w:style>
  <w:style w:type="paragraph" w:customStyle="1" w:styleId="MarginIcon">
    <w:name w:val="Margin Icon"/>
    <w:basedOn w:val="Standard"/>
    <w:semiHidden/>
    <w:rsid w:val="00BF00BD"/>
    <w:pPr>
      <w:spacing w:before="40" w:after="20"/>
      <w:jc w:val="center"/>
    </w:pPr>
    <w:rPr>
      <w:sz w:val="18"/>
      <w:szCs w:val="18"/>
      <w:lang w:eastAsia="en-US"/>
    </w:rPr>
  </w:style>
  <w:style w:type="paragraph" w:customStyle="1" w:styleId="SourceCode0">
    <w:name w:val="Source Code 0"/>
    <w:basedOn w:val="Standard"/>
    <w:rsid w:val="00BF00BD"/>
    <w:pPr>
      <w:spacing w:before="20"/>
    </w:pPr>
    <w:rPr>
      <w:rFonts w:ascii="Courier New" w:hAnsi="Courier New"/>
      <w:noProof/>
      <w:spacing w:val="-16"/>
      <w:sz w:val="20"/>
      <w:szCs w:val="16"/>
    </w:rPr>
  </w:style>
  <w:style w:type="paragraph" w:customStyle="1" w:styleId="SourceCode0Frame">
    <w:name w:val="Source Code 0 Frame"/>
    <w:basedOn w:val="SourceCode0"/>
    <w:autoRedefine/>
    <w:rsid w:val="00BF00BD"/>
    <w:pPr>
      <w:keepNext/>
      <w:pBdr>
        <w:top w:val="dotted" w:sz="4" w:space="2" w:color="auto"/>
        <w:left w:val="dotted" w:sz="4" w:space="4" w:color="auto"/>
        <w:bottom w:val="dotted" w:sz="4" w:space="1" w:color="auto"/>
        <w:right w:val="dotted" w:sz="4" w:space="0" w:color="auto"/>
      </w:pBdr>
      <w:shd w:val="clear" w:color="auto" w:fill="F2F2F2" w:themeFill="background1" w:themeFillShade="F2"/>
      <w:tabs>
        <w:tab w:val="left" w:pos="354"/>
        <w:tab w:val="left" w:pos="709"/>
        <w:tab w:val="left" w:pos="1063"/>
        <w:tab w:val="left" w:pos="1418"/>
      </w:tabs>
      <w:spacing w:before="100" w:after="180"/>
      <w:ind w:left="113"/>
      <w:contextualSpacing/>
    </w:pPr>
    <w:rPr>
      <w:bCs/>
      <w:color w:val="808080" w:themeColor="background1" w:themeShade="80"/>
      <w:sz w:val="18"/>
      <w:szCs w:val="20"/>
    </w:rPr>
  </w:style>
  <w:style w:type="paragraph" w:customStyle="1" w:styleId="SourceCode1">
    <w:name w:val="Source Code 1"/>
    <w:basedOn w:val="SourceCode0"/>
    <w:rsid w:val="00BF00BD"/>
    <w:pPr>
      <w:ind w:left="312"/>
    </w:pPr>
  </w:style>
  <w:style w:type="paragraph" w:customStyle="1" w:styleId="SourceCode1Frame">
    <w:name w:val="Source Code 1 Frame"/>
    <w:basedOn w:val="SourceCode0Frame"/>
    <w:autoRedefine/>
    <w:rsid w:val="00BF00BD"/>
    <w:pPr>
      <w:ind w:left="425"/>
    </w:pPr>
  </w:style>
  <w:style w:type="paragraph" w:styleId="Sprechblasentext">
    <w:name w:val="Balloon Text"/>
    <w:basedOn w:val="Standard"/>
    <w:link w:val="SprechblasentextZchn"/>
    <w:semiHidden/>
    <w:rsid w:val="00BF00BD"/>
    <w:pPr>
      <w:jc w:val="both"/>
    </w:pPr>
    <w:rPr>
      <w:rFonts w:ascii="Tahoma" w:hAnsi="Tahoma" w:cs="Tahoma"/>
      <w:sz w:val="16"/>
      <w:szCs w:val="16"/>
      <w:lang w:eastAsia="en-US"/>
    </w:rPr>
  </w:style>
  <w:style w:type="character" w:customStyle="1" w:styleId="SprechblasentextZchn">
    <w:name w:val="Sprechblasentext Zchn"/>
    <w:basedOn w:val="Absatz-Standardschriftart"/>
    <w:link w:val="Sprechblasentext"/>
    <w:semiHidden/>
    <w:rsid w:val="00BF00BD"/>
    <w:rPr>
      <w:rFonts w:ascii="Tahoma" w:eastAsia="Times New Roman" w:hAnsi="Tahoma" w:cs="Tahoma"/>
      <w:sz w:val="16"/>
      <w:szCs w:val="16"/>
    </w:rPr>
  </w:style>
  <w:style w:type="paragraph" w:customStyle="1" w:styleId="Step0">
    <w:name w:val="Step 0"/>
    <w:basedOn w:val="Standard"/>
    <w:qFormat/>
    <w:rsid w:val="00BF00BD"/>
    <w:pPr>
      <w:numPr>
        <w:numId w:val="3"/>
      </w:numPr>
      <w:tabs>
        <w:tab w:val="left" w:pos="312"/>
      </w:tabs>
      <w:spacing w:before="60" w:line="210" w:lineRule="atLeast"/>
      <w:ind w:left="312" w:hanging="312"/>
      <w:jc w:val="both"/>
    </w:pPr>
    <w:rPr>
      <w:szCs w:val="18"/>
      <w:lang w:eastAsia="en-US"/>
    </w:rPr>
  </w:style>
  <w:style w:type="paragraph" w:customStyle="1" w:styleId="Step1">
    <w:name w:val="Step 1"/>
    <w:basedOn w:val="Step0"/>
    <w:qFormat/>
    <w:rsid w:val="00BF00BD"/>
    <w:pPr>
      <w:numPr>
        <w:numId w:val="4"/>
      </w:numPr>
      <w:spacing w:before="40"/>
      <w:ind w:left="624" w:hanging="312"/>
    </w:pPr>
  </w:style>
  <w:style w:type="paragraph" w:customStyle="1" w:styleId="TableHeader">
    <w:name w:val="TableHeader"/>
    <w:basedOn w:val="Standard"/>
    <w:rsid w:val="00BF00BD"/>
    <w:pPr>
      <w:keepNext/>
      <w:spacing w:before="40" w:after="40"/>
    </w:pPr>
    <w:rPr>
      <w:b/>
      <w:szCs w:val="18"/>
      <w:lang w:eastAsia="en-US"/>
    </w:rPr>
  </w:style>
  <w:style w:type="paragraph" w:customStyle="1" w:styleId="TableHeaderMid">
    <w:name w:val="TableHeaderMid"/>
    <w:basedOn w:val="TableHeader"/>
    <w:next w:val="TableHeader"/>
    <w:rsid w:val="00BF00BD"/>
    <w:pPr>
      <w:jc w:val="center"/>
    </w:pPr>
  </w:style>
  <w:style w:type="paragraph" w:customStyle="1" w:styleId="TableTextBlock">
    <w:name w:val="TableText Block"/>
    <w:basedOn w:val="Standard"/>
    <w:rsid w:val="00BF00BD"/>
    <w:pPr>
      <w:jc w:val="both"/>
    </w:pPr>
    <w:rPr>
      <w:szCs w:val="18"/>
      <w:lang w:eastAsia="en-US"/>
    </w:rPr>
  </w:style>
  <w:style w:type="paragraph" w:customStyle="1" w:styleId="TableTextLeft">
    <w:name w:val="TableText Left"/>
    <w:basedOn w:val="Standard"/>
    <w:rsid w:val="00BF00BD"/>
    <w:rPr>
      <w:szCs w:val="18"/>
      <w:lang w:eastAsia="en-US"/>
    </w:rPr>
  </w:style>
  <w:style w:type="paragraph" w:customStyle="1" w:styleId="TableTextMid">
    <w:name w:val="TableText Mid"/>
    <w:basedOn w:val="Standard"/>
    <w:rsid w:val="00BF00BD"/>
    <w:pPr>
      <w:jc w:val="center"/>
    </w:pPr>
    <w:rPr>
      <w:szCs w:val="18"/>
      <w:lang w:eastAsia="en-US"/>
    </w:rPr>
  </w:style>
  <w:style w:type="paragraph" w:customStyle="1" w:styleId="TitleSub">
    <w:name w:val="Title Sub"/>
    <w:basedOn w:val="Standard"/>
    <w:semiHidden/>
    <w:rsid w:val="00BF00BD"/>
    <w:rPr>
      <w:color w:val="FFFFFF"/>
      <w:sz w:val="24"/>
      <w:szCs w:val="20"/>
    </w:rPr>
  </w:style>
  <w:style w:type="paragraph" w:customStyle="1" w:styleId="TitleTable">
    <w:name w:val="TitleTable"/>
    <w:basedOn w:val="Standard"/>
    <w:next w:val="Standard"/>
    <w:rsid w:val="00BF00BD"/>
    <w:pPr>
      <w:keepNext/>
      <w:tabs>
        <w:tab w:val="left" w:pos="1021"/>
      </w:tabs>
      <w:spacing w:before="180" w:after="60" w:line="240" w:lineRule="exact"/>
      <w:ind w:left="1021" w:hanging="1021"/>
    </w:pPr>
    <w:rPr>
      <w:snapToGrid w:val="0"/>
      <w:sz w:val="20"/>
      <w:szCs w:val="20"/>
    </w:rPr>
  </w:style>
  <w:style w:type="paragraph" w:customStyle="1" w:styleId="Untertitel1">
    <w:name w:val="Untertitel1"/>
    <w:basedOn w:val="Standard"/>
    <w:rsid w:val="00BF00BD"/>
    <w:rPr>
      <w:szCs w:val="20"/>
    </w:rPr>
  </w:style>
  <w:style w:type="character" w:customStyle="1" w:styleId="berschrift1Zchn">
    <w:name w:val="Überschrift 1 Zchn"/>
    <w:aliases w:val="Heading 1 Zchn"/>
    <w:basedOn w:val="Absatz-Standardschriftart"/>
    <w:link w:val="berschrift1"/>
    <w:uiPriority w:val="9"/>
    <w:rsid w:val="00BF00BD"/>
    <w:rPr>
      <w:rFonts w:ascii="Noto Sans" w:eastAsiaTheme="majorEastAsia" w:hAnsi="Noto Sans" w:cstheme="majorBidi"/>
      <w:color w:val="000000" w:themeColor="text1"/>
      <w:sz w:val="30"/>
      <w:szCs w:val="32"/>
      <w:lang w:eastAsia="de-DE"/>
    </w:rPr>
  </w:style>
  <w:style w:type="character" w:customStyle="1" w:styleId="berschrift2Zchn">
    <w:name w:val="Überschrift 2 Zchn"/>
    <w:aliases w:val="Heading 2 Zchn"/>
    <w:basedOn w:val="Absatz-Standardschriftart"/>
    <w:link w:val="berschrift2"/>
    <w:uiPriority w:val="9"/>
    <w:rsid w:val="00BF00BD"/>
    <w:rPr>
      <w:rFonts w:ascii="Noto Sans Light" w:eastAsiaTheme="majorEastAsia" w:hAnsi="Noto Sans Light" w:cstheme="majorBidi"/>
      <w:color w:val="000000" w:themeColor="text1"/>
      <w:sz w:val="28"/>
      <w:szCs w:val="26"/>
      <w:lang w:eastAsia="de-DE"/>
    </w:rPr>
  </w:style>
  <w:style w:type="paragraph" w:customStyle="1" w:styleId="Result">
    <w:name w:val="Result"/>
    <w:basedOn w:val="Body0"/>
    <w:qFormat/>
    <w:rsid w:val="00BF00BD"/>
    <w:rPr>
      <w:i/>
    </w:rPr>
  </w:style>
  <w:style w:type="paragraph" w:customStyle="1" w:styleId="Tabledist">
    <w:name w:val="Tabledist"/>
    <w:basedOn w:val="Standard"/>
    <w:qFormat/>
    <w:rsid w:val="00BF00BD"/>
    <w:rPr>
      <w:sz w:val="12"/>
    </w:rPr>
  </w:style>
  <w:style w:type="character" w:customStyle="1" w:styleId="Body0Zchn">
    <w:name w:val="Body 0 Zchn"/>
    <w:basedOn w:val="Absatz-Standardschriftart"/>
    <w:link w:val="Body0"/>
    <w:rsid w:val="00682B7A"/>
    <w:rPr>
      <w:rFonts w:ascii="Noto Sans Light" w:eastAsia="Times New Roman" w:hAnsi="Noto Sans Light"/>
      <w:sz w:val="22"/>
      <w:lang w:eastAsia="de-DE"/>
    </w:rPr>
  </w:style>
  <w:style w:type="paragraph" w:styleId="Textkrper">
    <w:name w:val="Body Text"/>
    <w:basedOn w:val="Standard"/>
    <w:link w:val="TextkrperZchn"/>
    <w:uiPriority w:val="99"/>
    <w:semiHidden/>
    <w:unhideWhenUsed/>
    <w:rsid w:val="00682B7A"/>
    <w:pPr>
      <w:spacing w:after="120"/>
    </w:pPr>
  </w:style>
  <w:style w:type="character" w:customStyle="1" w:styleId="TextkrperZchn">
    <w:name w:val="Textkörper Zchn"/>
    <w:basedOn w:val="Absatz-Standardschriftart"/>
    <w:link w:val="Textkrper"/>
    <w:uiPriority w:val="99"/>
    <w:semiHidden/>
    <w:rsid w:val="00682B7A"/>
    <w:rPr>
      <w:rFonts w:ascii="Arial" w:eastAsia="Times New Roman" w:hAnsi="Arial"/>
      <w:sz w:val="22"/>
      <w:szCs w:val="24"/>
      <w:lang w:eastAsia="de-DE"/>
    </w:rPr>
  </w:style>
  <w:style w:type="character" w:styleId="Kommentarzeichen">
    <w:name w:val="annotation reference"/>
    <w:basedOn w:val="Absatz-Standardschriftart"/>
    <w:uiPriority w:val="99"/>
    <w:semiHidden/>
    <w:unhideWhenUsed/>
    <w:rsid w:val="00BF00BD"/>
    <w:rPr>
      <w:sz w:val="16"/>
      <w:szCs w:val="16"/>
    </w:rPr>
  </w:style>
  <w:style w:type="paragraph" w:styleId="Kommentartext">
    <w:name w:val="annotation text"/>
    <w:basedOn w:val="Standard"/>
    <w:link w:val="KommentartextZchn"/>
    <w:uiPriority w:val="99"/>
    <w:semiHidden/>
    <w:unhideWhenUsed/>
    <w:rsid w:val="00BF00BD"/>
    <w:rPr>
      <w:sz w:val="20"/>
      <w:szCs w:val="20"/>
    </w:rPr>
  </w:style>
  <w:style w:type="character" w:customStyle="1" w:styleId="KommentartextZchn">
    <w:name w:val="Kommentartext Zchn"/>
    <w:basedOn w:val="Absatz-Standardschriftart"/>
    <w:link w:val="Kommentartext"/>
    <w:uiPriority w:val="99"/>
    <w:semiHidden/>
    <w:rsid w:val="00BF00BD"/>
    <w:rPr>
      <w:rFonts w:ascii="Noto Sans Light" w:eastAsia="Times New Roman" w:hAnsi="Noto Sans Light"/>
      <w:lang w:eastAsia="de-DE"/>
    </w:rPr>
  </w:style>
  <w:style w:type="paragraph" w:styleId="Kommentarthema">
    <w:name w:val="annotation subject"/>
    <w:basedOn w:val="Kommentartext"/>
    <w:next w:val="Kommentartext"/>
    <w:link w:val="KommentarthemaZchn"/>
    <w:uiPriority w:val="99"/>
    <w:semiHidden/>
    <w:unhideWhenUsed/>
    <w:rsid w:val="00BF00BD"/>
    <w:rPr>
      <w:b/>
      <w:bCs/>
    </w:rPr>
  </w:style>
  <w:style w:type="character" w:customStyle="1" w:styleId="KommentarthemaZchn">
    <w:name w:val="Kommentarthema Zchn"/>
    <w:basedOn w:val="KommentartextZchn"/>
    <w:link w:val="Kommentarthema"/>
    <w:uiPriority w:val="99"/>
    <w:semiHidden/>
    <w:rsid w:val="00BF00BD"/>
    <w:rPr>
      <w:rFonts w:ascii="Noto Sans Light" w:eastAsia="Times New Roman" w:hAnsi="Noto Sans Light"/>
      <w:b/>
      <w:bCs/>
      <w:lang w:eastAsia="de-DE"/>
    </w:rPr>
  </w:style>
  <w:style w:type="paragraph" w:customStyle="1" w:styleId="H1">
    <w:name w:val="H1"/>
    <w:basedOn w:val="Standard"/>
    <w:next w:val="Standard"/>
    <w:rsid w:val="009951A0"/>
    <w:pPr>
      <w:keepNext/>
      <w:keepLines/>
      <w:numPr>
        <w:numId w:val="5"/>
      </w:numPr>
      <w:spacing w:before="480" w:after="180" w:line="400" w:lineRule="exact"/>
      <w:outlineLvl w:val="0"/>
    </w:pPr>
    <w:rPr>
      <w:rFonts w:ascii="Arial" w:hAnsi="Arial"/>
      <w:b/>
      <w:sz w:val="34"/>
      <w:szCs w:val="20"/>
    </w:rPr>
  </w:style>
  <w:style w:type="paragraph" w:customStyle="1" w:styleId="H2">
    <w:name w:val="H2"/>
    <w:basedOn w:val="Standard"/>
    <w:next w:val="Standard"/>
    <w:rsid w:val="009951A0"/>
    <w:pPr>
      <w:keepNext/>
      <w:keepLines/>
      <w:numPr>
        <w:ilvl w:val="1"/>
        <w:numId w:val="5"/>
      </w:numPr>
      <w:spacing w:before="420" w:after="180" w:line="360" w:lineRule="exact"/>
      <w:outlineLvl w:val="1"/>
    </w:pPr>
    <w:rPr>
      <w:rFonts w:ascii="Arial" w:hAnsi="Arial"/>
      <w:b/>
      <w:sz w:val="30"/>
      <w:szCs w:val="20"/>
    </w:rPr>
  </w:style>
  <w:style w:type="paragraph" w:customStyle="1" w:styleId="H3">
    <w:name w:val="H3"/>
    <w:basedOn w:val="Standard"/>
    <w:next w:val="Standard"/>
    <w:rsid w:val="009951A0"/>
    <w:pPr>
      <w:keepNext/>
      <w:keepLines/>
      <w:numPr>
        <w:ilvl w:val="2"/>
        <w:numId w:val="5"/>
      </w:numPr>
      <w:spacing w:before="360" w:after="180" w:line="340" w:lineRule="exact"/>
      <w:outlineLvl w:val="2"/>
    </w:pPr>
    <w:rPr>
      <w:rFonts w:ascii="Arial" w:hAnsi="Arial"/>
      <w:b/>
      <w:sz w:val="28"/>
      <w:szCs w:val="20"/>
    </w:rPr>
  </w:style>
  <w:style w:type="paragraph" w:customStyle="1" w:styleId="H4">
    <w:name w:val="H4"/>
    <w:basedOn w:val="Standard"/>
    <w:next w:val="Standard"/>
    <w:rsid w:val="009951A0"/>
    <w:pPr>
      <w:keepNext/>
      <w:keepLines/>
      <w:numPr>
        <w:ilvl w:val="3"/>
        <w:numId w:val="5"/>
      </w:numPr>
      <w:spacing w:before="300" w:after="120" w:line="320" w:lineRule="exact"/>
      <w:outlineLvl w:val="3"/>
    </w:pPr>
    <w:rPr>
      <w:rFonts w:ascii="Arial" w:hAnsi="Arial"/>
      <w:b/>
      <w:sz w:val="26"/>
      <w:szCs w:val="20"/>
    </w:rPr>
  </w:style>
  <w:style w:type="table" w:styleId="Tabellenraster">
    <w:name w:val="Table Grid"/>
    <w:basedOn w:val="NormaleTabelle"/>
    <w:rsid w:val="0010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3">
    <w:name w:val="List Bullet 3"/>
    <w:basedOn w:val="Standard"/>
    <w:autoRedefine/>
    <w:semiHidden/>
    <w:rsid w:val="00E10C3A"/>
    <w:pPr>
      <w:tabs>
        <w:tab w:val="num" w:pos="926"/>
      </w:tabs>
      <w:ind w:left="926" w:hanging="360"/>
    </w:pPr>
    <w:rPr>
      <w:rFonts w:ascii="Arial" w:hAnsi="Arial"/>
      <w:szCs w:val="20"/>
    </w:rPr>
  </w:style>
  <w:style w:type="paragraph" w:styleId="Aufzhlungszeichen4">
    <w:name w:val="List Bullet 4"/>
    <w:basedOn w:val="Standard"/>
    <w:autoRedefine/>
    <w:semiHidden/>
    <w:rsid w:val="00E10C3A"/>
    <w:pPr>
      <w:tabs>
        <w:tab w:val="num" w:pos="1209"/>
      </w:tabs>
      <w:ind w:left="1209" w:hanging="360"/>
    </w:pPr>
    <w:rPr>
      <w:rFonts w:ascii="Arial" w:hAnsi="Arial"/>
      <w:szCs w:val="20"/>
    </w:rPr>
  </w:style>
  <w:style w:type="character" w:customStyle="1" w:styleId="Code">
    <w:name w:val="Code"/>
    <w:basedOn w:val="Absatz-Standardschriftart"/>
    <w:uiPriority w:val="1"/>
    <w:qFormat/>
    <w:rsid w:val="00BF00BD"/>
    <w:rPr>
      <w:rFonts w:ascii="Courier New" w:hAnsi="Courier New"/>
      <w:sz w:val="20"/>
    </w:rPr>
  </w:style>
  <w:style w:type="paragraph" w:styleId="berarbeitung">
    <w:name w:val="Revision"/>
    <w:hidden/>
    <w:uiPriority w:val="99"/>
    <w:semiHidden/>
    <w:rsid w:val="00BD1109"/>
    <w:rPr>
      <w:rFonts w:asciiTheme="minorHAnsi" w:hAnsiTheme="minorHAnsi" w:cstheme="minorBidi"/>
      <w:sz w:val="22"/>
      <w:szCs w:val="22"/>
    </w:rPr>
  </w:style>
  <w:style w:type="character" w:styleId="Fett">
    <w:name w:val="Strong"/>
    <w:basedOn w:val="Absatz-Standardschriftart"/>
    <w:uiPriority w:val="22"/>
    <w:qFormat/>
    <w:rsid w:val="00FC1F12"/>
    <w:rPr>
      <w:b/>
      <w:bCs/>
    </w:rPr>
  </w:style>
  <w:style w:type="character" w:styleId="NichtaufgelsteErwhnung">
    <w:name w:val="Unresolved Mention"/>
    <w:basedOn w:val="Absatz-Standardschriftart"/>
    <w:uiPriority w:val="99"/>
    <w:unhideWhenUsed/>
    <w:rsid w:val="004C65FA"/>
    <w:rPr>
      <w:color w:val="605E5C"/>
      <w:shd w:val="clear" w:color="auto" w:fill="E1DFDD"/>
    </w:rPr>
  </w:style>
  <w:style w:type="paragraph" w:customStyle="1" w:styleId="H5">
    <w:name w:val="H5"/>
    <w:basedOn w:val="Standard"/>
    <w:next w:val="Standard"/>
    <w:qFormat/>
    <w:rsid w:val="00BE7365"/>
    <w:pPr>
      <w:keepNext/>
      <w:keepLines/>
      <w:spacing w:before="240" w:after="120" w:line="300" w:lineRule="exact"/>
      <w:outlineLvl w:val="4"/>
    </w:pPr>
    <w:rPr>
      <w:rFonts w:ascii="Arial" w:hAnsi="Arial"/>
      <w:b/>
      <w:sz w:val="24"/>
      <w:szCs w:val="20"/>
    </w:rPr>
  </w:style>
  <w:style w:type="paragraph" w:customStyle="1" w:styleId="List00">
    <w:name w:val="List0"/>
    <w:basedOn w:val="Standard"/>
    <w:qFormat/>
    <w:rsid w:val="00BE7365"/>
    <w:pPr>
      <w:tabs>
        <w:tab w:val="left" w:pos="284"/>
      </w:tabs>
      <w:spacing w:after="120" w:line="300" w:lineRule="atLeast"/>
      <w:ind w:left="284" w:hanging="284"/>
    </w:pPr>
    <w:rPr>
      <w:rFonts w:ascii="Arial" w:hAnsi="Arial"/>
      <w:szCs w:val="20"/>
    </w:rPr>
  </w:style>
  <w:style w:type="paragraph" w:customStyle="1" w:styleId="Body">
    <w:name w:val="Body"/>
    <w:basedOn w:val="Standard"/>
    <w:qFormat/>
    <w:rsid w:val="005611AE"/>
    <w:pPr>
      <w:widowControl w:val="0"/>
      <w:spacing w:before="120" w:after="120" w:line="300" w:lineRule="atLeast"/>
    </w:pPr>
    <w:rPr>
      <w:rFonts w:cs="Arial"/>
      <w:szCs w:val="22"/>
    </w:rPr>
  </w:style>
  <w:style w:type="paragraph" w:styleId="Listenabsatz">
    <w:name w:val="List Paragraph"/>
    <w:basedOn w:val="Standard"/>
    <w:uiPriority w:val="34"/>
    <w:qFormat/>
    <w:rsid w:val="00BF00BD"/>
    <w:pPr>
      <w:ind w:left="720"/>
      <w:contextualSpacing/>
    </w:pPr>
  </w:style>
  <w:style w:type="character" w:styleId="BesuchterLink">
    <w:name w:val="FollowedHyperlink"/>
    <w:basedOn w:val="Absatz-Standardschriftart"/>
    <w:uiPriority w:val="99"/>
    <w:semiHidden/>
    <w:unhideWhenUsed/>
    <w:rsid w:val="00E5413C"/>
    <w:rPr>
      <w:color w:val="954F72" w:themeColor="followedHyperlink"/>
      <w:u w:val="single"/>
    </w:rPr>
  </w:style>
  <w:style w:type="character" w:styleId="Erwhnung">
    <w:name w:val="Mention"/>
    <w:basedOn w:val="Absatz-Standardschriftart"/>
    <w:uiPriority w:val="99"/>
    <w:unhideWhenUsed/>
    <w:rsid w:val="00A9063F"/>
    <w:rPr>
      <w:color w:val="2B579A"/>
      <w:shd w:val="clear" w:color="auto" w:fill="E1DFDD"/>
    </w:rPr>
  </w:style>
  <w:style w:type="paragraph" w:customStyle="1" w:styleId="Formatvorlageberschrift2">
    <w:name w:val="Formatvorlage Überschrift 2"/>
    <w:aliases w:val="Heading 2 + Unten: (Einfache einfarbige Linie ..."/>
    <w:basedOn w:val="berschrift2"/>
    <w:rsid w:val="00BF00BD"/>
    <w:pPr>
      <w:pBdr>
        <w:bottom w:val="single" w:sz="12" w:space="0" w:color="808080" w:themeColor="background1" w:themeShade="80"/>
      </w:pBdr>
    </w:pPr>
    <w:rPr>
      <w:rFonts w:eastAsia="Times New Roman" w:cs="Times New Roman"/>
      <w:b/>
      <w:bCs/>
      <w:szCs w:val="20"/>
    </w:rPr>
  </w:style>
  <w:style w:type="paragraph" w:styleId="Untertitel">
    <w:name w:val="Subtitle"/>
    <w:basedOn w:val="Standard"/>
    <w:next w:val="Standard"/>
    <w:link w:val="UntertitelZchn"/>
    <w:uiPriority w:val="11"/>
    <w:qFormat/>
    <w:rsid w:val="00BF00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BF00BD"/>
    <w:rPr>
      <w:rFonts w:asciiTheme="minorHAnsi" w:eastAsiaTheme="minorEastAsia" w:hAnsiTheme="minorHAnsi" w:cstheme="minorBidi"/>
      <w:color w:val="5A5A5A" w:themeColor="text1" w:themeTint="A5"/>
      <w:spacing w:val="15"/>
      <w:sz w:val="22"/>
      <w:szCs w:val="22"/>
      <w:lang w:eastAsia="de-DE"/>
    </w:rPr>
  </w:style>
  <w:style w:type="paragraph" w:styleId="Titel">
    <w:name w:val="Title"/>
    <w:basedOn w:val="Standard"/>
    <w:next w:val="Standard"/>
    <w:link w:val="TitelZchn"/>
    <w:uiPriority w:val="10"/>
    <w:qFormat/>
    <w:rsid w:val="00BF00BD"/>
    <w:pPr>
      <w:contextualSpacing/>
    </w:pPr>
    <w:rPr>
      <w:rFonts w:ascii="Noto Sans" w:eastAsiaTheme="majorEastAsia" w:hAnsi="Noto Sans" w:cstheme="majorBidi"/>
      <w:spacing w:val="-10"/>
      <w:kern w:val="28"/>
      <w:sz w:val="56"/>
      <w:szCs w:val="56"/>
    </w:rPr>
  </w:style>
  <w:style w:type="character" w:customStyle="1" w:styleId="TitelZchn">
    <w:name w:val="Titel Zchn"/>
    <w:basedOn w:val="Absatz-Standardschriftart"/>
    <w:link w:val="Titel"/>
    <w:uiPriority w:val="10"/>
    <w:rsid w:val="00BF00BD"/>
    <w:rPr>
      <w:rFonts w:ascii="Noto Sans" w:eastAsiaTheme="majorEastAsia" w:hAnsi="Noto Sans"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4459">
      <w:bodyDiv w:val="1"/>
      <w:marLeft w:val="0"/>
      <w:marRight w:val="0"/>
      <w:marTop w:val="0"/>
      <w:marBottom w:val="0"/>
      <w:divBdr>
        <w:top w:val="none" w:sz="0" w:space="0" w:color="auto"/>
        <w:left w:val="none" w:sz="0" w:space="0" w:color="auto"/>
        <w:bottom w:val="none" w:sz="0" w:space="0" w:color="auto"/>
        <w:right w:val="none" w:sz="0" w:space="0" w:color="auto"/>
      </w:divBdr>
    </w:div>
    <w:div w:id="139811453">
      <w:bodyDiv w:val="1"/>
      <w:marLeft w:val="0"/>
      <w:marRight w:val="0"/>
      <w:marTop w:val="0"/>
      <w:marBottom w:val="0"/>
      <w:divBdr>
        <w:top w:val="none" w:sz="0" w:space="0" w:color="auto"/>
        <w:left w:val="none" w:sz="0" w:space="0" w:color="auto"/>
        <w:bottom w:val="none" w:sz="0" w:space="0" w:color="auto"/>
        <w:right w:val="none" w:sz="0" w:space="0" w:color="auto"/>
      </w:divBdr>
      <w:divsChild>
        <w:div w:id="1153179907">
          <w:marLeft w:val="0"/>
          <w:marRight w:val="0"/>
          <w:marTop w:val="0"/>
          <w:marBottom w:val="0"/>
          <w:divBdr>
            <w:top w:val="none" w:sz="0" w:space="0" w:color="auto"/>
            <w:left w:val="none" w:sz="0" w:space="0" w:color="auto"/>
            <w:bottom w:val="none" w:sz="0" w:space="0" w:color="auto"/>
            <w:right w:val="none" w:sz="0" w:space="0" w:color="auto"/>
          </w:divBdr>
          <w:divsChild>
            <w:div w:id="10299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08">
      <w:bodyDiv w:val="1"/>
      <w:marLeft w:val="0"/>
      <w:marRight w:val="0"/>
      <w:marTop w:val="0"/>
      <w:marBottom w:val="0"/>
      <w:divBdr>
        <w:top w:val="none" w:sz="0" w:space="0" w:color="auto"/>
        <w:left w:val="none" w:sz="0" w:space="0" w:color="auto"/>
        <w:bottom w:val="none" w:sz="0" w:space="0" w:color="auto"/>
        <w:right w:val="none" w:sz="0" w:space="0" w:color="auto"/>
      </w:divBdr>
    </w:div>
    <w:div w:id="296643991">
      <w:bodyDiv w:val="1"/>
      <w:marLeft w:val="0"/>
      <w:marRight w:val="0"/>
      <w:marTop w:val="0"/>
      <w:marBottom w:val="0"/>
      <w:divBdr>
        <w:top w:val="none" w:sz="0" w:space="0" w:color="auto"/>
        <w:left w:val="none" w:sz="0" w:space="0" w:color="auto"/>
        <w:bottom w:val="none" w:sz="0" w:space="0" w:color="auto"/>
        <w:right w:val="none" w:sz="0" w:space="0" w:color="auto"/>
      </w:divBdr>
    </w:div>
    <w:div w:id="306132444">
      <w:bodyDiv w:val="1"/>
      <w:marLeft w:val="0"/>
      <w:marRight w:val="0"/>
      <w:marTop w:val="0"/>
      <w:marBottom w:val="0"/>
      <w:divBdr>
        <w:top w:val="none" w:sz="0" w:space="0" w:color="auto"/>
        <w:left w:val="none" w:sz="0" w:space="0" w:color="auto"/>
        <w:bottom w:val="none" w:sz="0" w:space="0" w:color="auto"/>
        <w:right w:val="none" w:sz="0" w:space="0" w:color="auto"/>
      </w:divBdr>
    </w:div>
    <w:div w:id="380641996">
      <w:bodyDiv w:val="1"/>
      <w:marLeft w:val="0"/>
      <w:marRight w:val="0"/>
      <w:marTop w:val="0"/>
      <w:marBottom w:val="0"/>
      <w:divBdr>
        <w:top w:val="none" w:sz="0" w:space="0" w:color="auto"/>
        <w:left w:val="none" w:sz="0" w:space="0" w:color="auto"/>
        <w:bottom w:val="none" w:sz="0" w:space="0" w:color="auto"/>
        <w:right w:val="none" w:sz="0" w:space="0" w:color="auto"/>
      </w:divBdr>
    </w:div>
    <w:div w:id="402021410">
      <w:bodyDiv w:val="1"/>
      <w:marLeft w:val="0"/>
      <w:marRight w:val="0"/>
      <w:marTop w:val="0"/>
      <w:marBottom w:val="0"/>
      <w:divBdr>
        <w:top w:val="none" w:sz="0" w:space="0" w:color="auto"/>
        <w:left w:val="none" w:sz="0" w:space="0" w:color="auto"/>
        <w:bottom w:val="none" w:sz="0" w:space="0" w:color="auto"/>
        <w:right w:val="none" w:sz="0" w:space="0" w:color="auto"/>
      </w:divBdr>
      <w:divsChild>
        <w:div w:id="1910073408">
          <w:marLeft w:val="0"/>
          <w:marRight w:val="0"/>
          <w:marTop w:val="0"/>
          <w:marBottom w:val="0"/>
          <w:divBdr>
            <w:top w:val="none" w:sz="0" w:space="0" w:color="auto"/>
            <w:left w:val="none" w:sz="0" w:space="0" w:color="auto"/>
            <w:bottom w:val="none" w:sz="0" w:space="0" w:color="auto"/>
            <w:right w:val="none" w:sz="0" w:space="0" w:color="auto"/>
          </w:divBdr>
          <w:divsChild>
            <w:div w:id="1133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071">
      <w:bodyDiv w:val="1"/>
      <w:marLeft w:val="0"/>
      <w:marRight w:val="0"/>
      <w:marTop w:val="0"/>
      <w:marBottom w:val="0"/>
      <w:divBdr>
        <w:top w:val="none" w:sz="0" w:space="0" w:color="auto"/>
        <w:left w:val="none" w:sz="0" w:space="0" w:color="auto"/>
        <w:bottom w:val="none" w:sz="0" w:space="0" w:color="auto"/>
        <w:right w:val="none" w:sz="0" w:space="0" w:color="auto"/>
      </w:divBdr>
      <w:divsChild>
        <w:div w:id="1125659932">
          <w:marLeft w:val="0"/>
          <w:marRight w:val="0"/>
          <w:marTop w:val="0"/>
          <w:marBottom w:val="0"/>
          <w:divBdr>
            <w:top w:val="none" w:sz="0" w:space="0" w:color="auto"/>
            <w:left w:val="none" w:sz="0" w:space="0" w:color="auto"/>
            <w:bottom w:val="none" w:sz="0" w:space="0" w:color="auto"/>
            <w:right w:val="none" w:sz="0" w:space="0" w:color="auto"/>
          </w:divBdr>
          <w:divsChild>
            <w:div w:id="1430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980">
      <w:bodyDiv w:val="1"/>
      <w:marLeft w:val="0"/>
      <w:marRight w:val="0"/>
      <w:marTop w:val="0"/>
      <w:marBottom w:val="0"/>
      <w:divBdr>
        <w:top w:val="none" w:sz="0" w:space="0" w:color="auto"/>
        <w:left w:val="none" w:sz="0" w:space="0" w:color="auto"/>
        <w:bottom w:val="none" w:sz="0" w:space="0" w:color="auto"/>
        <w:right w:val="none" w:sz="0" w:space="0" w:color="auto"/>
      </w:divBdr>
    </w:div>
    <w:div w:id="662708947">
      <w:bodyDiv w:val="1"/>
      <w:marLeft w:val="0"/>
      <w:marRight w:val="0"/>
      <w:marTop w:val="0"/>
      <w:marBottom w:val="0"/>
      <w:divBdr>
        <w:top w:val="none" w:sz="0" w:space="0" w:color="auto"/>
        <w:left w:val="none" w:sz="0" w:space="0" w:color="auto"/>
        <w:bottom w:val="none" w:sz="0" w:space="0" w:color="auto"/>
        <w:right w:val="none" w:sz="0" w:space="0" w:color="auto"/>
      </w:divBdr>
    </w:div>
    <w:div w:id="764152438">
      <w:bodyDiv w:val="1"/>
      <w:marLeft w:val="0"/>
      <w:marRight w:val="0"/>
      <w:marTop w:val="0"/>
      <w:marBottom w:val="0"/>
      <w:divBdr>
        <w:top w:val="none" w:sz="0" w:space="0" w:color="auto"/>
        <w:left w:val="none" w:sz="0" w:space="0" w:color="auto"/>
        <w:bottom w:val="none" w:sz="0" w:space="0" w:color="auto"/>
        <w:right w:val="none" w:sz="0" w:space="0" w:color="auto"/>
      </w:divBdr>
      <w:divsChild>
        <w:div w:id="1286540353">
          <w:marLeft w:val="0"/>
          <w:marRight w:val="0"/>
          <w:marTop w:val="0"/>
          <w:marBottom w:val="0"/>
          <w:divBdr>
            <w:top w:val="none" w:sz="0" w:space="0" w:color="auto"/>
            <w:left w:val="none" w:sz="0" w:space="0" w:color="auto"/>
            <w:bottom w:val="none" w:sz="0" w:space="0" w:color="auto"/>
            <w:right w:val="none" w:sz="0" w:space="0" w:color="auto"/>
          </w:divBdr>
          <w:divsChild>
            <w:div w:id="20725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903">
      <w:bodyDiv w:val="1"/>
      <w:marLeft w:val="0"/>
      <w:marRight w:val="0"/>
      <w:marTop w:val="0"/>
      <w:marBottom w:val="0"/>
      <w:divBdr>
        <w:top w:val="none" w:sz="0" w:space="0" w:color="auto"/>
        <w:left w:val="none" w:sz="0" w:space="0" w:color="auto"/>
        <w:bottom w:val="none" w:sz="0" w:space="0" w:color="auto"/>
        <w:right w:val="none" w:sz="0" w:space="0" w:color="auto"/>
      </w:divBdr>
    </w:div>
    <w:div w:id="843129772">
      <w:bodyDiv w:val="1"/>
      <w:marLeft w:val="0"/>
      <w:marRight w:val="0"/>
      <w:marTop w:val="0"/>
      <w:marBottom w:val="0"/>
      <w:divBdr>
        <w:top w:val="none" w:sz="0" w:space="0" w:color="auto"/>
        <w:left w:val="none" w:sz="0" w:space="0" w:color="auto"/>
        <w:bottom w:val="none" w:sz="0" w:space="0" w:color="auto"/>
        <w:right w:val="none" w:sz="0" w:space="0" w:color="auto"/>
      </w:divBdr>
    </w:div>
    <w:div w:id="993801002">
      <w:bodyDiv w:val="1"/>
      <w:marLeft w:val="0"/>
      <w:marRight w:val="0"/>
      <w:marTop w:val="0"/>
      <w:marBottom w:val="0"/>
      <w:divBdr>
        <w:top w:val="none" w:sz="0" w:space="0" w:color="auto"/>
        <w:left w:val="none" w:sz="0" w:space="0" w:color="auto"/>
        <w:bottom w:val="none" w:sz="0" w:space="0" w:color="auto"/>
        <w:right w:val="none" w:sz="0" w:space="0" w:color="auto"/>
      </w:divBdr>
    </w:div>
    <w:div w:id="1049182053">
      <w:bodyDiv w:val="1"/>
      <w:marLeft w:val="0"/>
      <w:marRight w:val="0"/>
      <w:marTop w:val="0"/>
      <w:marBottom w:val="0"/>
      <w:divBdr>
        <w:top w:val="none" w:sz="0" w:space="0" w:color="auto"/>
        <w:left w:val="none" w:sz="0" w:space="0" w:color="auto"/>
        <w:bottom w:val="none" w:sz="0" w:space="0" w:color="auto"/>
        <w:right w:val="none" w:sz="0" w:space="0" w:color="auto"/>
      </w:divBdr>
      <w:divsChild>
        <w:div w:id="1787843521">
          <w:marLeft w:val="0"/>
          <w:marRight w:val="0"/>
          <w:marTop w:val="0"/>
          <w:marBottom w:val="0"/>
          <w:divBdr>
            <w:top w:val="none" w:sz="0" w:space="0" w:color="auto"/>
            <w:left w:val="none" w:sz="0" w:space="0" w:color="auto"/>
            <w:bottom w:val="none" w:sz="0" w:space="0" w:color="auto"/>
            <w:right w:val="none" w:sz="0" w:space="0" w:color="auto"/>
          </w:divBdr>
          <w:divsChild>
            <w:div w:id="19725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1090">
      <w:bodyDiv w:val="1"/>
      <w:marLeft w:val="0"/>
      <w:marRight w:val="0"/>
      <w:marTop w:val="0"/>
      <w:marBottom w:val="0"/>
      <w:divBdr>
        <w:top w:val="none" w:sz="0" w:space="0" w:color="auto"/>
        <w:left w:val="none" w:sz="0" w:space="0" w:color="auto"/>
        <w:bottom w:val="none" w:sz="0" w:space="0" w:color="auto"/>
        <w:right w:val="none" w:sz="0" w:space="0" w:color="auto"/>
      </w:divBdr>
    </w:div>
    <w:div w:id="1175339545">
      <w:bodyDiv w:val="1"/>
      <w:marLeft w:val="0"/>
      <w:marRight w:val="0"/>
      <w:marTop w:val="0"/>
      <w:marBottom w:val="0"/>
      <w:divBdr>
        <w:top w:val="none" w:sz="0" w:space="0" w:color="auto"/>
        <w:left w:val="none" w:sz="0" w:space="0" w:color="auto"/>
        <w:bottom w:val="none" w:sz="0" w:space="0" w:color="auto"/>
        <w:right w:val="none" w:sz="0" w:space="0" w:color="auto"/>
      </w:divBdr>
    </w:div>
    <w:div w:id="1226067814">
      <w:bodyDiv w:val="1"/>
      <w:marLeft w:val="0"/>
      <w:marRight w:val="0"/>
      <w:marTop w:val="0"/>
      <w:marBottom w:val="0"/>
      <w:divBdr>
        <w:top w:val="none" w:sz="0" w:space="0" w:color="auto"/>
        <w:left w:val="none" w:sz="0" w:space="0" w:color="auto"/>
        <w:bottom w:val="none" w:sz="0" w:space="0" w:color="auto"/>
        <w:right w:val="none" w:sz="0" w:space="0" w:color="auto"/>
      </w:divBdr>
      <w:divsChild>
        <w:div w:id="684940380">
          <w:marLeft w:val="0"/>
          <w:marRight w:val="0"/>
          <w:marTop w:val="0"/>
          <w:marBottom w:val="0"/>
          <w:divBdr>
            <w:top w:val="none" w:sz="0" w:space="0" w:color="auto"/>
            <w:left w:val="none" w:sz="0" w:space="0" w:color="auto"/>
            <w:bottom w:val="none" w:sz="0" w:space="0" w:color="auto"/>
            <w:right w:val="none" w:sz="0" w:space="0" w:color="auto"/>
          </w:divBdr>
          <w:divsChild>
            <w:div w:id="1953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377">
      <w:bodyDiv w:val="1"/>
      <w:marLeft w:val="0"/>
      <w:marRight w:val="0"/>
      <w:marTop w:val="0"/>
      <w:marBottom w:val="0"/>
      <w:divBdr>
        <w:top w:val="none" w:sz="0" w:space="0" w:color="auto"/>
        <w:left w:val="none" w:sz="0" w:space="0" w:color="auto"/>
        <w:bottom w:val="none" w:sz="0" w:space="0" w:color="auto"/>
        <w:right w:val="none" w:sz="0" w:space="0" w:color="auto"/>
      </w:divBdr>
    </w:div>
    <w:div w:id="1845777738">
      <w:bodyDiv w:val="1"/>
      <w:marLeft w:val="0"/>
      <w:marRight w:val="0"/>
      <w:marTop w:val="0"/>
      <w:marBottom w:val="0"/>
      <w:divBdr>
        <w:top w:val="none" w:sz="0" w:space="0" w:color="auto"/>
        <w:left w:val="none" w:sz="0" w:space="0" w:color="auto"/>
        <w:bottom w:val="none" w:sz="0" w:space="0" w:color="auto"/>
        <w:right w:val="none" w:sz="0" w:space="0" w:color="auto"/>
      </w:divBdr>
    </w:div>
    <w:div w:id="1933053191">
      <w:bodyDiv w:val="1"/>
      <w:marLeft w:val="0"/>
      <w:marRight w:val="0"/>
      <w:marTop w:val="0"/>
      <w:marBottom w:val="0"/>
      <w:divBdr>
        <w:top w:val="none" w:sz="0" w:space="0" w:color="auto"/>
        <w:left w:val="none" w:sz="0" w:space="0" w:color="auto"/>
        <w:bottom w:val="none" w:sz="0" w:space="0" w:color="auto"/>
        <w:right w:val="none" w:sz="0" w:space="0" w:color="auto"/>
      </w:divBdr>
    </w:div>
    <w:div w:id="1977949484">
      <w:bodyDiv w:val="1"/>
      <w:marLeft w:val="0"/>
      <w:marRight w:val="0"/>
      <w:marTop w:val="0"/>
      <w:marBottom w:val="0"/>
      <w:divBdr>
        <w:top w:val="none" w:sz="0" w:space="0" w:color="auto"/>
        <w:left w:val="none" w:sz="0" w:space="0" w:color="auto"/>
        <w:bottom w:val="none" w:sz="0" w:space="0" w:color="auto"/>
        <w:right w:val="none" w:sz="0" w:space="0" w:color="auto"/>
      </w:divBdr>
    </w:div>
    <w:div w:id="2111313693">
      <w:bodyDiv w:val="1"/>
      <w:marLeft w:val="0"/>
      <w:marRight w:val="0"/>
      <w:marTop w:val="0"/>
      <w:marBottom w:val="0"/>
      <w:divBdr>
        <w:top w:val="none" w:sz="0" w:space="0" w:color="auto"/>
        <w:left w:val="none" w:sz="0" w:space="0" w:color="auto"/>
        <w:bottom w:val="none" w:sz="0" w:space="0" w:color="auto"/>
        <w:right w:val="none" w:sz="0" w:space="0" w:color="auto"/>
      </w:divBdr>
      <w:divsChild>
        <w:div w:id="413401311">
          <w:marLeft w:val="0"/>
          <w:marRight w:val="0"/>
          <w:marTop w:val="0"/>
          <w:marBottom w:val="0"/>
          <w:divBdr>
            <w:top w:val="none" w:sz="0" w:space="0" w:color="auto"/>
            <w:left w:val="none" w:sz="0" w:space="0" w:color="auto"/>
            <w:bottom w:val="none" w:sz="0" w:space="0" w:color="auto"/>
            <w:right w:val="none" w:sz="0" w:space="0" w:color="auto"/>
          </w:divBdr>
          <w:divsChild>
            <w:div w:id="2034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TV_Vorlagen\PTV_Vision_Example_Description_DE.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0E8A-243D-4DA3-B4FA-40360BD9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PTV_Vision_Example_Description_DE</Template>
  <TotalTime>0</TotalTime>
  <Pages>26</Pages>
  <Words>11268</Words>
  <Characters>64228</Characters>
  <Application>Microsoft Office Word</Application>
  <DocSecurity>0</DocSecurity>
  <Lines>535</Lines>
  <Paragraphs>150</Paragraphs>
  <ScaleCrop>false</ScaleCrop>
  <HeadingPairs>
    <vt:vector size="2" baseType="variant">
      <vt:variant>
        <vt:lpstr>Titel</vt:lpstr>
      </vt:variant>
      <vt:variant>
        <vt:i4>1</vt:i4>
      </vt:variant>
    </vt:vector>
  </HeadingPairs>
  <TitlesOfParts>
    <vt:vector size="1" baseType="lpstr">
      <vt:lpstr/>
    </vt:vector>
  </TitlesOfParts>
  <Company>PTV Planung Transport Verkehr GmbH</Company>
  <LinksUpToDate>false</LinksUpToDate>
  <CharactersWithSpaces>75346</CharactersWithSpaces>
  <SharedDoc>false</SharedDoc>
  <HLinks>
    <vt:vector size="18" baseType="variant">
      <vt:variant>
        <vt:i4>983161</vt:i4>
      </vt:variant>
      <vt:variant>
        <vt:i4>6</vt:i4>
      </vt:variant>
      <vt:variant>
        <vt:i4>0</vt:i4>
      </vt:variant>
      <vt:variant>
        <vt:i4>5</vt:i4>
      </vt:variant>
      <vt:variant>
        <vt:lpwstr>mailto:myriam.finster@ptvgroup.com</vt:lpwstr>
      </vt:variant>
      <vt:variant>
        <vt:lpwstr/>
      </vt:variant>
      <vt:variant>
        <vt:i4>8192098</vt:i4>
      </vt:variant>
      <vt:variant>
        <vt:i4>3</vt:i4>
      </vt:variant>
      <vt:variant>
        <vt:i4>0</vt:i4>
      </vt:variant>
      <vt:variant>
        <vt:i4>5</vt:i4>
      </vt:variant>
      <vt:variant>
        <vt:lpwstr>https://jira.dev.ptv.de/browse/VISUM-23534</vt:lpwstr>
      </vt:variant>
      <vt:variant>
        <vt:lpwstr/>
      </vt:variant>
      <vt:variant>
        <vt:i4>8192098</vt:i4>
      </vt:variant>
      <vt:variant>
        <vt:i4>0</vt:i4>
      </vt:variant>
      <vt:variant>
        <vt:i4>0</vt:i4>
      </vt:variant>
      <vt:variant>
        <vt:i4>5</vt:i4>
      </vt:variant>
      <vt:variant>
        <vt:lpwstr>https://jira.dev.ptv.de/browse/VISUM-23534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ABM</dc:title>
  <dc:subject/>
  <dc:creator>PTV Planung Transport Verkehr GmbH - Copyright 2022</dc:creator>
  <cp:keywords/>
  <dc:description/>
  <cp:lastModifiedBy>Lara PELY (PTV Group)</cp:lastModifiedBy>
  <cp:revision>9</cp:revision>
  <cp:lastPrinted>2015-02-27T18:01:00Z</cp:lastPrinted>
  <dcterms:created xsi:type="dcterms:W3CDTF">2022-05-20T07:49:00Z</dcterms:created>
  <dcterms:modified xsi:type="dcterms:W3CDTF">2022-06-15T13:28:00Z</dcterms:modified>
</cp:coreProperties>
</file>